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EE8" w:rsidRDefault="002B4EE8" w:rsidP="00911B95">
      <w:pPr>
        <w:rPr>
          <w:b/>
          <w:sz w:val="24"/>
          <w:szCs w:val="24"/>
        </w:rPr>
      </w:pPr>
    </w:p>
    <w:p w:rsidR="00B8730E" w:rsidRPr="00F86CA2" w:rsidRDefault="00911B95" w:rsidP="00F86CA2">
      <w:pPr>
        <w:jc w:val="center"/>
        <w:rPr>
          <w:b/>
          <w:sz w:val="32"/>
          <w:szCs w:val="32"/>
          <w:u w:val="thick"/>
        </w:rPr>
      </w:pPr>
      <w:r w:rsidRPr="00F86CA2">
        <w:rPr>
          <w:b/>
          <w:sz w:val="32"/>
          <w:szCs w:val="32"/>
          <w:u w:val="thick"/>
        </w:rPr>
        <w:t>Modul-1 (Fundamental</w:t>
      </w:r>
      <w:r w:rsidR="00B8730E" w:rsidRPr="00F86CA2">
        <w:rPr>
          <w:b/>
          <w:sz w:val="32"/>
          <w:szCs w:val="32"/>
          <w:u w:val="thick"/>
        </w:rPr>
        <w:t>)</w:t>
      </w:r>
    </w:p>
    <w:p w:rsidR="00B14C5E" w:rsidRDefault="00B14C5E" w:rsidP="00911B95">
      <w:pPr>
        <w:rPr>
          <w:b/>
          <w:sz w:val="24"/>
          <w:szCs w:val="24"/>
        </w:rPr>
      </w:pPr>
    </w:p>
    <w:p w:rsidR="00911B95" w:rsidRPr="00911B95" w:rsidRDefault="00911B95" w:rsidP="00456D60">
      <w:pPr>
        <w:pStyle w:val="ListParagraph"/>
        <w:numPr>
          <w:ilvl w:val="0"/>
          <w:numId w:val="1"/>
        </w:numPr>
        <w:rPr>
          <w:b/>
          <w:sz w:val="24"/>
          <w:szCs w:val="24"/>
        </w:rPr>
      </w:pPr>
      <w:r w:rsidRPr="00911B95">
        <w:rPr>
          <w:b/>
          <w:sz w:val="24"/>
          <w:szCs w:val="24"/>
        </w:rPr>
        <w:t>What is SDLC?</w:t>
      </w:r>
    </w:p>
    <w:p w:rsidR="00911B95" w:rsidRPr="001B18EC" w:rsidRDefault="00911B95" w:rsidP="0027521F">
      <w:pPr>
        <w:pStyle w:val="ListParagraph"/>
        <w:numPr>
          <w:ilvl w:val="0"/>
          <w:numId w:val="2"/>
        </w:numPr>
        <w:rPr>
          <w:sz w:val="24"/>
          <w:szCs w:val="24"/>
        </w:rPr>
      </w:pPr>
      <w:r w:rsidRPr="001B18EC">
        <w:rPr>
          <w:sz w:val="24"/>
          <w:szCs w:val="24"/>
        </w:rPr>
        <w:t>SDLC Stands For Software Development Lifecycle</w:t>
      </w:r>
    </w:p>
    <w:p w:rsidR="00911B95" w:rsidRPr="001B18EC" w:rsidRDefault="00911B95" w:rsidP="0027521F">
      <w:pPr>
        <w:pStyle w:val="ListParagraph"/>
        <w:numPr>
          <w:ilvl w:val="0"/>
          <w:numId w:val="2"/>
        </w:numPr>
        <w:rPr>
          <w:sz w:val="24"/>
          <w:szCs w:val="24"/>
        </w:rPr>
      </w:pPr>
      <w:r w:rsidRPr="001B18EC">
        <w:rPr>
          <w:sz w:val="24"/>
          <w:szCs w:val="24"/>
        </w:rPr>
        <w:t>SDLC is a Systematic Process For Buildings Software that Ensures the Quality and Control</w:t>
      </w:r>
    </w:p>
    <w:p w:rsidR="0013088F" w:rsidRPr="001B18EC" w:rsidRDefault="00911B95" w:rsidP="0027521F">
      <w:pPr>
        <w:pStyle w:val="ListParagraph"/>
        <w:numPr>
          <w:ilvl w:val="0"/>
          <w:numId w:val="2"/>
        </w:numPr>
        <w:rPr>
          <w:sz w:val="28"/>
          <w:szCs w:val="24"/>
        </w:rPr>
      </w:pPr>
      <w:r w:rsidRPr="001B18EC">
        <w:rPr>
          <w:sz w:val="24"/>
          <w:szCs w:val="24"/>
        </w:rPr>
        <w:t>SDLC Consists of a Detailed Plan Which Expla</w:t>
      </w:r>
      <w:r w:rsidR="00106FB6">
        <w:rPr>
          <w:sz w:val="24"/>
          <w:szCs w:val="24"/>
        </w:rPr>
        <w:t>i</w:t>
      </w:r>
      <w:r w:rsidRPr="001B18EC">
        <w:rPr>
          <w:sz w:val="24"/>
          <w:szCs w:val="24"/>
        </w:rPr>
        <w:t xml:space="preserve">n How to Plan Build and Maintain Specific Software </w:t>
      </w:r>
    </w:p>
    <w:p w:rsidR="0013088F" w:rsidRDefault="0013088F" w:rsidP="00456D60">
      <w:pPr>
        <w:pStyle w:val="ListParagraph"/>
        <w:numPr>
          <w:ilvl w:val="0"/>
          <w:numId w:val="1"/>
        </w:numPr>
        <w:rPr>
          <w:b/>
          <w:sz w:val="24"/>
          <w:szCs w:val="24"/>
        </w:rPr>
      </w:pPr>
      <w:r w:rsidRPr="0013088F">
        <w:rPr>
          <w:b/>
          <w:sz w:val="24"/>
          <w:szCs w:val="24"/>
        </w:rPr>
        <w:t>What is Software Testing</w:t>
      </w:r>
      <w:r>
        <w:rPr>
          <w:b/>
          <w:sz w:val="24"/>
          <w:szCs w:val="24"/>
        </w:rPr>
        <w:t>?</w:t>
      </w:r>
    </w:p>
    <w:p w:rsidR="00B14C5E" w:rsidRPr="001B18EC" w:rsidRDefault="0013088F" w:rsidP="0027521F">
      <w:pPr>
        <w:pStyle w:val="ListParagraph"/>
        <w:numPr>
          <w:ilvl w:val="0"/>
          <w:numId w:val="3"/>
        </w:numPr>
        <w:rPr>
          <w:b/>
          <w:sz w:val="24"/>
          <w:szCs w:val="24"/>
        </w:rPr>
      </w:pPr>
      <w:r w:rsidRPr="001B18EC">
        <w:rPr>
          <w:sz w:val="24"/>
          <w:szCs w:val="24"/>
        </w:rPr>
        <w:t>Software Testing is the Process Used to Identify the Correctness, Completeness and Quality of Dev</w:t>
      </w:r>
      <w:r w:rsidR="00106FB6">
        <w:rPr>
          <w:sz w:val="24"/>
          <w:szCs w:val="24"/>
        </w:rPr>
        <w:t>e</w:t>
      </w:r>
      <w:r w:rsidRPr="001B18EC">
        <w:rPr>
          <w:sz w:val="24"/>
          <w:szCs w:val="24"/>
        </w:rPr>
        <w:t>loped Computer Software</w:t>
      </w:r>
    </w:p>
    <w:p w:rsidR="006C7366" w:rsidRPr="00B14C5E" w:rsidRDefault="0013088F" w:rsidP="00456D60">
      <w:pPr>
        <w:pStyle w:val="ListParagraph"/>
        <w:numPr>
          <w:ilvl w:val="0"/>
          <w:numId w:val="1"/>
        </w:numPr>
        <w:rPr>
          <w:b/>
          <w:sz w:val="24"/>
          <w:szCs w:val="24"/>
        </w:rPr>
      </w:pPr>
      <w:r w:rsidRPr="00B14C5E">
        <w:rPr>
          <w:b/>
          <w:sz w:val="24"/>
          <w:szCs w:val="24"/>
        </w:rPr>
        <w:t>What is Agile Methodology?</w:t>
      </w:r>
    </w:p>
    <w:p w:rsidR="005C6726" w:rsidRPr="001B18EC" w:rsidRDefault="0013088F" w:rsidP="0027521F">
      <w:pPr>
        <w:pStyle w:val="ListParagraph"/>
        <w:numPr>
          <w:ilvl w:val="0"/>
          <w:numId w:val="4"/>
        </w:numPr>
        <w:rPr>
          <w:b/>
          <w:sz w:val="24"/>
          <w:szCs w:val="24"/>
        </w:rPr>
      </w:pPr>
      <w:r w:rsidRPr="001B18EC">
        <w:rPr>
          <w:sz w:val="24"/>
          <w:szCs w:val="24"/>
        </w:rPr>
        <w:t xml:space="preserve">Agile SDLC Model is Combination of Iterative and Incremental Process Model with Focus on Process Adaptability and Customer </w:t>
      </w:r>
      <w:r w:rsidR="005C6726" w:rsidRPr="001B18EC">
        <w:rPr>
          <w:sz w:val="24"/>
          <w:szCs w:val="24"/>
        </w:rPr>
        <w:t xml:space="preserve">Satisfaction by Rapid </w:t>
      </w:r>
      <w:r w:rsidRPr="001B18EC">
        <w:rPr>
          <w:sz w:val="24"/>
          <w:szCs w:val="24"/>
        </w:rPr>
        <w:t>Delive</w:t>
      </w:r>
      <w:r w:rsidR="006C7366" w:rsidRPr="001B18EC">
        <w:rPr>
          <w:sz w:val="24"/>
          <w:szCs w:val="24"/>
        </w:rPr>
        <w:t>ry of Working</w:t>
      </w:r>
      <w:r w:rsidR="005C6726" w:rsidRPr="001B18EC">
        <w:rPr>
          <w:sz w:val="24"/>
          <w:szCs w:val="24"/>
        </w:rPr>
        <w:t xml:space="preserve"> Software </w:t>
      </w:r>
      <w:r w:rsidR="006C7366" w:rsidRPr="001B18EC">
        <w:rPr>
          <w:sz w:val="24"/>
          <w:szCs w:val="24"/>
        </w:rPr>
        <w:t xml:space="preserve"> Product</w:t>
      </w:r>
    </w:p>
    <w:p w:rsidR="005C6726" w:rsidRPr="001B18EC" w:rsidRDefault="006C7366" w:rsidP="0027521F">
      <w:pPr>
        <w:pStyle w:val="ListParagraph"/>
        <w:numPr>
          <w:ilvl w:val="0"/>
          <w:numId w:val="4"/>
        </w:numPr>
        <w:rPr>
          <w:b/>
          <w:sz w:val="24"/>
          <w:szCs w:val="24"/>
        </w:rPr>
      </w:pPr>
      <w:r w:rsidRPr="001B18EC">
        <w:rPr>
          <w:sz w:val="24"/>
          <w:szCs w:val="24"/>
        </w:rPr>
        <w:t xml:space="preserve">Agile Method Breaks the Product into Small Incremental Builds this </w:t>
      </w:r>
      <w:r w:rsidR="005C6726" w:rsidRPr="001B18EC">
        <w:rPr>
          <w:sz w:val="24"/>
          <w:szCs w:val="24"/>
        </w:rPr>
        <w:t xml:space="preserve">Builds are Provided in Iterations </w:t>
      </w:r>
    </w:p>
    <w:p w:rsidR="005B31E6" w:rsidRPr="001B18EC" w:rsidRDefault="006C7366" w:rsidP="0027521F">
      <w:pPr>
        <w:pStyle w:val="ListParagraph"/>
        <w:numPr>
          <w:ilvl w:val="0"/>
          <w:numId w:val="4"/>
        </w:numPr>
        <w:rPr>
          <w:b/>
          <w:sz w:val="24"/>
          <w:szCs w:val="24"/>
        </w:rPr>
      </w:pPr>
      <w:r w:rsidRPr="001B18EC">
        <w:rPr>
          <w:sz w:val="24"/>
          <w:szCs w:val="24"/>
        </w:rPr>
        <w:t>At the end of Iteration a Working Product id Displayed to the Customer and Important Stakeholders</w:t>
      </w:r>
    </w:p>
    <w:p w:rsidR="0061278F" w:rsidRPr="0061278F" w:rsidRDefault="0061278F" w:rsidP="00456D60">
      <w:pPr>
        <w:pStyle w:val="ListParagraph"/>
        <w:numPr>
          <w:ilvl w:val="0"/>
          <w:numId w:val="1"/>
        </w:numPr>
        <w:rPr>
          <w:b/>
          <w:sz w:val="24"/>
          <w:szCs w:val="24"/>
        </w:rPr>
      </w:pPr>
      <w:r>
        <w:rPr>
          <w:b/>
          <w:sz w:val="24"/>
          <w:szCs w:val="24"/>
        </w:rPr>
        <w:t>What is SRS?</w:t>
      </w:r>
    </w:p>
    <w:p w:rsidR="0061278F" w:rsidRPr="001B18EC" w:rsidRDefault="0061278F" w:rsidP="0027521F">
      <w:pPr>
        <w:pStyle w:val="ListParagraph"/>
        <w:numPr>
          <w:ilvl w:val="0"/>
          <w:numId w:val="5"/>
        </w:numPr>
        <w:rPr>
          <w:sz w:val="24"/>
          <w:szCs w:val="24"/>
        </w:rPr>
      </w:pPr>
      <w:r w:rsidRPr="001B18EC">
        <w:rPr>
          <w:sz w:val="24"/>
          <w:szCs w:val="24"/>
        </w:rPr>
        <w:t>A Software Requirements Specification (SRS) is Complete Description of The Behavio</w:t>
      </w:r>
      <w:r w:rsidR="00106FB6">
        <w:rPr>
          <w:sz w:val="24"/>
          <w:szCs w:val="24"/>
        </w:rPr>
        <w:t>u</w:t>
      </w:r>
      <w:r w:rsidRPr="001B18EC">
        <w:rPr>
          <w:sz w:val="24"/>
          <w:szCs w:val="24"/>
        </w:rPr>
        <w:t xml:space="preserve">r of the System  to be Developed </w:t>
      </w:r>
    </w:p>
    <w:p w:rsidR="005B31E6" w:rsidRPr="001B18EC" w:rsidRDefault="0061278F" w:rsidP="0027521F">
      <w:pPr>
        <w:pStyle w:val="ListParagraph"/>
        <w:numPr>
          <w:ilvl w:val="0"/>
          <w:numId w:val="5"/>
        </w:numPr>
        <w:rPr>
          <w:sz w:val="24"/>
          <w:szCs w:val="24"/>
        </w:rPr>
      </w:pPr>
      <w:r w:rsidRPr="001B18EC">
        <w:rPr>
          <w:sz w:val="24"/>
          <w:szCs w:val="24"/>
        </w:rPr>
        <w:t>It Includes a Set of Use Cases that Describe All of the Interaction that the Users will have with the Software</w:t>
      </w:r>
    </w:p>
    <w:p w:rsidR="005B31E6" w:rsidRPr="005B31E6" w:rsidRDefault="00C32FB9" w:rsidP="00456D60">
      <w:pPr>
        <w:pStyle w:val="ListParagraph"/>
        <w:numPr>
          <w:ilvl w:val="0"/>
          <w:numId w:val="1"/>
        </w:numPr>
        <w:rPr>
          <w:b/>
          <w:sz w:val="24"/>
          <w:szCs w:val="24"/>
        </w:rPr>
      </w:pPr>
      <w:r>
        <w:rPr>
          <w:b/>
          <w:sz w:val="24"/>
          <w:szCs w:val="24"/>
        </w:rPr>
        <w:t>What is OOPS?</w:t>
      </w:r>
    </w:p>
    <w:p w:rsidR="00C32FB9" w:rsidRPr="001B18EC" w:rsidRDefault="005B31E6" w:rsidP="0027521F">
      <w:pPr>
        <w:pStyle w:val="ListParagraph"/>
        <w:numPr>
          <w:ilvl w:val="0"/>
          <w:numId w:val="6"/>
        </w:numPr>
        <w:rPr>
          <w:sz w:val="24"/>
          <w:szCs w:val="24"/>
        </w:rPr>
      </w:pPr>
      <w:r w:rsidRPr="001B18EC">
        <w:rPr>
          <w:sz w:val="24"/>
          <w:szCs w:val="24"/>
        </w:rPr>
        <w:t xml:space="preserve">The Basic Concept of OOPS is to Create Object Re-Use Them Throughout The Program and Manipulate These Objects to Get Results </w:t>
      </w:r>
    </w:p>
    <w:p w:rsidR="005B31E6" w:rsidRPr="001B18EC" w:rsidRDefault="005B31E6" w:rsidP="0027521F">
      <w:pPr>
        <w:pStyle w:val="ListParagraph"/>
        <w:numPr>
          <w:ilvl w:val="0"/>
          <w:numId w:val="6"/>
        </w:numPr>
        <w:rPr>
          <w:sz w:val="24"/>
          <w:szCs w:val="24"/>
        </w:rPr>
      </w:pPr>
      <w:r w:rsidRPr="001B18EC">
        <w:rPr>
          <w:sz w:val="24"/>
          <w:szCs w:val="24"/>
        </w:rPr>
        <w:t>Object Oriented Programming is About Data and Methods</w:t>
      </w:r>
    </w:p>
    <w:p w:rsidR="005B31E6" w:rsidRDefault="005B31E6" w:rsidP="00456D60">
      <w:pPr>
        <w:pStyle w:val="ListParagraph"/>
        <w:numPr>
          <w:ilvl w:val="0"/>
          <w:numId w:val="1"/>
        </w:numPr>
        <w:rPr>
          <w:b/>
          <w:sz w:val="24"/>
          <w:szCs w:val="24"/>
        </w:rPr>
      </w:pPr>
      <w:r>
        <w:rPr>
          <w:b/>
          <w:sz w:val="24"/>
          <w:szCs w:val="24"/>
        </w:rPr>
        <w:t>Write Basic Concepts of OOPS?</w:t>
      </w:r>
    </w:p>
    <w:p w:rsidR="005B31E6" w:rsidRPr="001B18EC" w:rsidRDefault="005B31E6" w:rsidP="0027521F">
      <w:pPr>
        <w:pStyle w:val="ListParagraph"/>
        <w:numPr>
          <w:ilvl w:val="0"/>
          <w:numId w:val="7"/>
        </w:numPr>
        <w:rPr>
          <w:sz w:val="24"/>
          <w:szCs w:val="24"/>
        </w:rPr>
      </w:pPr>
      <w:r w:rsidRPr="001B18EC">
        <w:rPr>
          <w:sz w:val="24"/>
          <w:szCs w:val="24"/>
        </w:rPr>
        <w:t>Object</w:t>
      </w:r>
    </w:p>
    <w:p w:rsidR="005B31E6" w:rsidRPr="001B18EC" w:rsidRDefault="005B31E6" w:rsidP="0027521F">
      <w:pPr>
        <w:pStyle w:val="ListParagraph"/>
        <w:numPr>
          <w:ilvl w:val="0"/>
          <w:numId w:val="7"/>
        </w:numPr>
        <w:rPr>
          <w:sz w:val="24"/>
          <w:szCs w:val="24"/>
        </w:rPr>
      </w:pPr>
      <w:r w:rsidRPr="001B18EC">
        <w:rPr>
          <w:sz w:val="24"/>
          <w:szCs w:val="24"/>
        </w:rPr>
        <w:t xml:space="preserve">Class </w:t>
      </w:r>
    </w:p>
    <w:p w:rsidR="005B31E6" w:rsidRPr="001B18EC" w:rsidRDefault="005B31E6" w:rsidP="0027521F">
      <w:pPr>
        <w:pStyle w:val="ListParagraph"/>
        <w:numPr>
          <w:ilvl w:val="0"/>
          <w:numId w:val="7"/>
        </w:numPr>
        <w:rPr>
          <w:sz w:val="24"/>
          <w:szCs w:val="24"/>
        </w:rPr>
      </w:pPr>
      <w:r w:rsidRPr="001B18EC">
        <w:rPr>
          <w:sz w:val="24"/>
          <w:szCs w:val="24"/>
        </w:rPr>
        <w:t xml:space="preserve">Abstraction </w:t>
      </w:r>
    </w:p>
    <w:p w:rsidR="005B31E6" w:rsidRPr="001B18EC" w:rsidRDefault="005B31E6" w:rsidP="0027521F">
      <w:pPr>
        <w:pStyle w:val="ListParagraph"/>
        <w:numPr>
          <w:ilvl w:val="0"/>
          <w:numId w:val="7"/>
        </w:numPr>
        <w:rPr>
          <w:sz w:val="24"/>
          <w:szCs w:val="24"/>
        </w:rPr>
      </w:pPr>
      <w:r w:rsidRPr="001B18EC">
        <w:rPr>
          <w:sz w:val="24"/>
          <w:szCs w:val="24"/>
        </w:rPr>
        <w:t xml:space="preserve">Inheritance </w:t>
      </w:r>
    </w:p>
    <w:p w:rsidR="005B31E6" w:rsidRPr="001B18EC" w:rsidRDefault="005B31E6" w:rsidP="0027521F">
      <w:pPr>
        <w:pStyle w:val="ListParagraph"/>
        <w:numPr>
          <w:ilvl w:val="0"/>
          <w:numId w:val="7"/>
        </w:numPr>
        <w:rPr>
          <w:sz w:val="24"/>
          <w:szCs w:val="24"/>
        </w:rPr>
      </w:pPr>
      <w:r w:rsidRPr="001B18EC">
        <w:rPr>
          <w:sz w:val="24"/>
          <w:szCs w:val="24"/>
        </w:rPr>
        <w:t xml:space="preserve">Polymorphism </w:t>
      </w:r>
    </w:p>
    <w:p w:rsidR="005B31E6" w:rsidRPr="001B18EC" w:rsidRDefault="005B31E6" w:rsidP="0027521F">
      <w:pPr>
        <w:pStyle w:val="ListParagraph"/>
        <w:numPr>
          <w:ilvl w:val="0"/>
          <w:numId w:val="7"/>
        </w:numPr>
        <w:rPr>
          <w:sz w:val="24"/>
          <w:szCs w:val="24"/>
        </w:rPr>
      </w:pPr>
      <w:r w:rsidRPr="001B18EC">
        <w:rPr>
          <w:sz w:val="24"/>
          <w:szCs w:val="24"/>
        </w:rPr>
        <w:t xml:space="preserve">Encapsulation </w:t>
      </w:r>
    </w:p>
    <w:p w:rsidR="00AD6807" w:rsidRPr="00AD6807" w:rsidRDefault="00AD6807" w:rsidP="00456D60">
      <w:pPr>
        <w:pStyle w:val="ListParagraph"/>
        <w:numPr>
          <w:ilvl w:val="0"/>
          <w:numId w:val="1"/>
        </w:numPr>
        <w:rPr>
          <w:b/>
          <w:sz w:val="24"/>
          <w:szCs w:val="24"/>
        </w:rPr>
      </w:pPr>
      <w:r>
        <w:rPr>
          <w:b/>
          <w:sz w:val="24"/>
          <w:szCs w:val="24"/>
        </w:rPr>
        <w:t>What is Object?</w:t>
      </w:r>
    </w:p>
    <w:p w:rsidR="00AD6807" w:rsidRPr="001B18EC" w:rsidRDefault="00AD6807" w:rsidP="0027521F">
      <w:pPr>
        <w:pStyle w:val="ListParagraph"/>
        <w:numPr>
          <w:ilvl w:val="0"/>
          <w:numId w:val="8"/>
        </w:numPr>
        <w:rPr>
          <w:sz w:val="24"/>
          <w:szCs w:val="24"/>
        </w:rPr>
      </w:pPr>
      <w:r w:rsidRPr="001B18EC">
        <w:rPr>
          <w:sz w:val="24"/>
          <w:szCs w:val="24"/>
        </w:rPr>
        <w:t>Object is Instance of Class</w:t>
      </w:r>
    </w:p>
    <w:p w:rsidR="001B18EC" w:rsidRDefault="00AD6807" w:rsidP="0027521F">
      <w:pPr>
        <w:pStyle w:val="ListParagraph"/>
        <w:numPr>
          <w:ilvl w:val="0"/>
          <w:numId w:val="8"/>
        </w:numPr>
        <w:rPr>
          <w:sz w:val="24"/>
          <w:szCs w:val="24"/>
        </w:rPr>
      </w:pPr>
      <w:r w:rsidRPr="001B18EC">
        <w:rPr>
          <w:sz w:val="24"/>
          <w:szCs w:val="24"/>
        </w:rPr>
        <w:t xml:space="preserve">An Object in OOPS Nothing But a Self-Contained Component Which Consists of Method and Property to Make a Particular Type of Data Useful </w:t>
      </w:r>
    </w:p>
    <w:p w:rsidR="0072027E" w:rsidRPr="001B18EC" w:rsidRDefault="00AD6807" w:rsidP="0027521F">
      <w:pPr>
        <w:pStyle w:val="ListParagraph"/>
        <w:numPr>
          <w:ilvl w:val="0"/>
          <w:numId w:val="8"/>
        </w:numPr>
        <w:rPr>
          <w:sz w:val="24"/>
          <w:szCs w:val="24"/>
        </w:rPr>
      </w:pPr>
      <w:r w:rsidRPr="001B18EC">
        <w:rPr>
          <w:sz w:val="24"/>
          <w:szCs w:val="24"/>
        </w:rPr>
        <w:t xml:space="preserve">From a Programming Point of View An Object in OOPS Can Include a Data Structure It has Memory Location Allocated </w:t>
      </w:r>
    </w:p>
    <w:p w:rsidR="0072027E" w:rsidRPr="0072027E" w:rsidRDefault="0072027E" w:rsidP="00456D60">
      <w:pPr>
        <w:pStyle w:val="ListParagraph"/>
        <w:numPr>
          <w:ilvl w:val="0"/>
          <w:numId w:val="1"/>
        </w:numPr>
        <w:rPr>
          <w:sz w:val="24"/>
          <w:szCs w:val="24"/>
        </w:rPr>
      </w:pPr>
      <w:r>
        <w:rPr>
          <w:b/>
          <w:sz w:val="24"/>
          <w:szCs w:val="24"/>
        </w:rPr>
        <w:lastRenderedPageBreak/>
        <w:t>What is Class?</w:t>
      </w:r>
    </w:p>
    <w:p w:rsidR="0072027E" w:rsidRPr="001B18EC" w:rsidRDefault="0072027E" w:rsidP="0027521F">
      <w:pPr>
        <w:pStyle w:val="ListParagraph"/>
        <w:numPr>
          <w:ilvl w:val="0"/>
          <w:numId w:val="9"/>
        </w:numPr>
        <w:rPr>
          <w:sz w:val="24"/>
          <w:szCs w:val="24"/>
        </w:rPr>
      </w:pPr>
      <w:r w:rsidRPr="001B18EC">
        <w:rPr>
          <w:sz w:val="24"/>
          <w:szCs w:val="24"/>
        </w:rPr>
        <w:t xml:space="preserve">When You Define a Class You Define a Blueprint For An Object </w:t>
      </w:r>
    </w:p>
    <w:p w:rsidR="0072027E" w:rsidRPr="001B18EC" w:rsidRDefault="0072027E" w:rsidP="0027521F">
      <w:pPr>
        <w:pStyle w:val="ListParagraph"/>
        <w:numPr>
          <w:ilvl w:val="0"/>
          <w:numId w:val="9"/>
        </w:numPr>
        <w:rPr>
          <w:sz w:val="24"/>
          <w:szCs w:val="24"/>
        </w:rPr>
      </w:pPr>
      <w:r w:rsidRPr="001B18EC">
        <w:rPr>
          <w:sz w:val="24"/>
          <w:szCs w:val="24"/>
        </w:rPr>
        <w:t>This Doesn’t Actually Any Data But It Does Define What The Class Name Means That s What an Object of the Class Will Consist of and What Operati</w:t>
      </w:r>
      <w:r w:rsidR="00106FB6">
        <w:rPr>
          <w:sz w:val="24"/>
          <w:szCs w:val="24"/>
        </w:rPr>
        <w:t>on can be Performed on Such an Ob</w:t>
      </w:r>
      <w:r w:rsidRPr="001B18EC">
        <w:rPr>
          <w:sz w:val="24"/>
          <w:szCs w:val="24"/>
        </w:rPr>
        <w:t xml:space="preserve">ject </w:t>
      </w:r>
    </w:p>
    <w:p w:rsidR="0072027E" w:rsidRDefault="0072027E" w:rsidP="00456D60">
      <w:pPr>
        <w:pStyle w:val="ListParagraph"/>
        <w:numPr>
          <w:ilvl w:val="0"/>
          <w:numId w:val="1"/>
        </w:numPr>
        <w:rPr>
          <w:b/>
          <w:sz w:val="24"/>
          <w:szCs w:val="24"/>
        </w:rPr>
      </w:pPr>
      <w:r w:rsidRPr="0072027E">
        <w:rPr>
          <w:b/>
          <w:sz w:val="24"/>
          <w:szCs w:val="24"/>
        </w:rPr>
        <w:t>What is ENCAPSULATION?</w:t>
      </w:r>
    </w:p>
    <w:p w:rsidR="002B4EE8" w:rsidRPr="001B18EC" w:rsidRDefault="009A5CAF" w:rsidP="0027521F">
      <w:pPr>
        <w:pStyle w:val="ListParagraph"/>
        <w:numPr>
          <w:ilvl w:val="0"/>
          <w:numId w:val="10"/>
        </w:numPr>
        <w:rPr>
          <w:sz w:val="24"/>
          <w:szCs w:val="24"/>
        </w:rPr>
      </w:pPr>
      <w:r w:rsidRPr="001B18EC">
        <w:rPr>
          <w:sz w:val="24"/>
          <w:szCs w:val="24"/>
        </w:rPr>
        <w:t>Encapsulation is  the Process of Including in an Object Every Thing Needs Hidden From Other Objects The Inter</w:t>
      </w:r>
      <w:r w:rsidR="00456D60" w:rsidRPr="001B18EC">
        <w:rPr>
          <w:sz w:val="24"/>
          <w:szCs w:val="24"/>
        </w:rPr>
        <w:t>nal State</w:t>
      </w:r>
      <w:r w:rsidRPr="001B18EC">
        <w:rPr>
          <w:sz w:val="24"/>
          <w:szCs w:val="24"/>
        </w:rPr>
        <w:t xml:space="preserve">s Usually Not Accessible </w:t>
      </w:r>
      <w:r w:rsidR="002B4EE8" w:rsidRPr="001B18EC">
        <w:rPr>
          <w:sz w:val="24"/>
          <w:szCs w:val="24"/>
        </w:rPr>
        <w:t xml:space="preserve">by Other Objects </w:t>
      </w:r>
    </w:p>
    <w:p w:rsidR="002B4EE8" w:rsidRPr="001B18EC" w:rsidRDefault="002B4EE8" w:rsidP="0027521F">
      <w:pPr>
        <w:pStyle w:val="ListParagraph"/>
        <w:numPr>
          <w:ilvl w:val="0"/>
          <w:numId w:val="10"/>
        </w:numPr>
        <w:rPr>
          <w:sz w:val="24"/>
          <w:szCs w:val="24"/>
        </w:rPr>
      </w:pPr>
      <w:r w:rsidRPr="001B18EC">
        <w:rPr>
          <w:sz w:val="24"/>
          <w:szCs w:val="24"/>
        </w:rPr>
        <w:t>Encapsulation is the Process of Wrapping Data (Properties) and Behavio</w:t>
      </w:r>
      <w:r w:rsidR="00106FB6">
        <w:rPr>
          <w:sz w:val="24"/>
          <w:szCs w:val="24"/>
        </w:rPr>
        <w:t>u</w:t>
      </w:r>
      <w:r w:rsidRPr="001B18EC">
        <w:rPr>
          <w:sz w:val="24"/>
          <w:szCs w:val="24"/>
        </w:rPr>
        <w:t xml:space="preserve">r (Method) of an object into Single Unit and The Unit Here is a class </w:t>
      </w:r>
    </w:p>
    <w:p w:rsidR="009A5CAF" w:rsidRPr="001B18EC" w:rsidRDefault="002B4EE8" w:rsidP="0027521F">
      <w:pPr>
        <w:pStyle w:val="ListParagraph"/>
        <w:numPr>
          <w:ilvl w:val="0"/>
          <w:numId w:val="10"/>
        </w:numPr>
        <w:rPr>
          <w:sz w:val="24"/>
          <w:szCs w:val="24"/>
        </w:rPr>
      </w:pPr>
      <w:r w:rsidRPr="001B18EC">
        <w:rPr>
          <w:sz w:val="24"/>
          <w:szCs w:val="24"/>
        </w:rPr>
        <w:t>Encapsulation Enables Data Hiding , Hiding Irrelevant Information From the User of a Class and Exposing Only Relevant Details  Required by The User</w:t>
      </w:r>
    </w:p>
    <w:p w:rsidR="00174E33" w:rsidRPr="00174E33" w:rsidRDefault="002B4EE8" w:rsidP="00456D60">
      <w:pPr>
        <w:pStyle w:val="ListParagraph"/>
        <w:numPr>
          <w:ilvl w:val="0"/>
          <w:numId w:val="1"/>
        </w:numPr>
        <w:rPr>
          <w:b/>
          <w:sz w:val="24"/>
          <w:szCs w:val="24"/>
        </w:rPr>
      </w:pPr>
      <w:r>
        <w:rPr>
          <w:b/>
          <w:sz w:val="24"/>
          <w:szCs w:val="24"/>
        </w:rPr>
        <w:t>What is INHERITANCE?</w:t>
      </w:r>
    </w:p>
    <w:p w:rsidR="001B18EC" w:rsidRPr="001B18EC" w:rsidRDefault="002B4EE8" w:rsidP="0027521F">
      <w:pPr>
        <w:pStyle w:val="ListParagraph"/>
        <w:numPr>
          <w:ilvl w:val="0"/>
          <w:numId w:val="11"/>
        </w:numPr>
        <w:rPr>
          <w:sz w:val="24"/>
          <w:szCs w:val="24"/>
        </w:rPr>
      </w:pPr>
      <w:r w:rsidRPr="001B18EC">
        <w:rPr>
          <w:sz w:val="24"/>
          <w:szCs w:val="24"/>
        </w:rPr>
        <w:t xml:space="preserve">Inheritance Means One Class Inherits </w:t>
      </w:r>
      <w:r w:rsidR="001B18EC" w:rsidRPr="001B18EC">
        <w:rPr>
          <w:sz w:val="24"/>
          <w:szCs w:val="24"/>
        </w:rPr>
        <w:t>Characteristics of Another Class</w:t>
      </w:r>
    </w:p>
    <w:p w:rsidR="00174E33" w:rsidRPr="001B18EC" w:rsidRDefault="002B4EE8" w:rsidP="0027521F">
      <w:pPr>
        <w:pStyle w:val="ListParagraph"/>
        <w:numPr>
          <w:ilvl w:val="0"/>
          <w:numId w:val="11"/>
        </w:numPr>
        <w:rPr>
          <w:sz w:val="24"/>
          <w:szCs w:val="24"/>
        </w:rPr>
      </w:pPr>
      <w:r w:rsidRPr="001B18EC">
        <w:rPr>
          <w:sz w:val="24"/>
          <w:szCs w:val="24"/>
        </w:rPr>
        <w:t>This is Very Useful Concept of OOPS Since This Feature Reduce The Code Size</w:t>
      </w:r>
    </w:p>
    <w:p w:rsidR="002B4EE8" w:rsidRPr="001401C0" w:rsidRDefault="002B4EE8" w:rsidP="0027521F">
      <w:pPr>
        <w:pStyle w:val="ListParagraph"/>
        <w:numPr>
          <w:ilvl w:val="0"/>
          <w:numId w:val="11"/>
        </w:numPr>
        <w:rPr>
          <w:b/>
          <w:sz w:val="24"/>
          <w:szCs w:val="24"/>
        </w:rPr>
      </w:pPr>
      <w:r w:rsidRPr="001B18EC">
        <w:rPr>
          <w:sz w:val="24"/>
          <w:szCs w:val="24"/>
        </w:rPr>
        <w:t xml:space="preserve">Code </w:t>
      </w:r>
      <w:r w:rsidR="00174E33" w:rsidRPr="001B18EC">
        <w:rPr>
          <w:sz w:val="24"/>
          <w:szCs w:val="24"/>
        </w:rPr>
        <w:t>Reusability can</w:t>
      </w:r>
      <w:r w:rsidR="001401C0">
        <w:rPr>
          <w:sz w:val="24"/>
          <w:szCs w:val="24"/>
        </w:rPr>
        <w:t xml:space="preserve"> be Achieved Though This Concept</w:t>
      </w:r>
    </w:p>
    <w:p w:rsidR="001401C0" w:rsidRDefault="001401C0" w:rsidP="001401C0">
      <w:pPr>
        <w:pStyle w:val="ListParagraph"/>
        <w:numPr>
          <w:ilvl w:val="0"/>
          <w:numId w:val="1"/>
        </w:numPr>
        <w:rPr>
          <w:b/>
          <w:sz w:val="24"/>
          <w:szCs w:val="24"/>
        </w:rPr>
      </w:pPr>
      <w:r>
        <w:rPr>
          <w:b/>
          <w:sz w:val="24"/>
          <w:szCs w:val="24"/>
        </w:rPr>
        <w:t>What is POLYMORPHISM?</w:t>
      </w:r>
    </w:p>
    <w:p w:rsidR="001401C0" w:rsidRPr="001401C0" w:rsidRDefault="001401C0" w:rsidP="0027521F">
      <w:pPr>
        <w:pStyle w:val="ListParagraph"/>
        <w:numPr>
          <w:ilvl w:val="0"/>
          <w:numId w:val="12"/>
        </w:numPr>
        <w:rPr>
          <w:sz w:val="24"/>
          <w:szCs w:val="24"/>
        </w:rPr>
      </w:pPr>
      <w:r w:rsidRPr="001401C0">
        <w:rPr>
          <w:sz w:val="24"/>
          <w:szCs w:val="24"/>
        </w:rPr>
        <w:t>Polymorphism Means Having Many Forms</w:t>
      </w:r>
    </w:p>
    <w:p w:rsidR="001401C0" w:rsidRPr="001401C0" w:rsidRDefault="001401C0" w:rsidP="0027521F">
      <w:pPr>
        <w:pStyle w:val="ListParagraph"/>
        <w:numPr>
          <w:ilvl w:val="0"/>
          <w:numId w:val="12"/>
        </w:numPr>
        <w:rPr>
          <w:sz w:val="24"/>
          <w:szCs w:val="24"/>
        </w:rPr>
      </w:pPr>
      <w:r w:rsidRPr="001401C0">
        <w:rPr>
          <w:sz w:val="24"/>
          <w:szCs w:val="24"/>
        </w:rPr>
        <w:t xml:space="preserve">It Allows Different Objects to Respond to the same Message in Different Ways Response Specific to the type of the Object </w:t>
      </w:r>
    </w:p>
    <w:p w:rsidR="001401C0" w:rsidRPr="001401C0" w:rsidRDefault="001401C0" w:rsidP="0027521F">
      <w:pPr>
        <w:pStyle w:val="ListParagraph"/>
        <w:numPr>
          <w:ilvl w:val="0"/>
          <w:numId w:val="12"/>
        </w:numPr>
        <w:rPr>
          <w:sz w:val="24"/>
          <w:szCs w:val="24"/>
        </w:rPr>
      </w:pPr>
      <w:r w:rsidRPr="001401C0">
        <w:rPr>
          <w:sz w:val="24"/>
          <w:szCs w:val="24"/>
        </w:rPr>
        <w:t>Th</w:t>
      </w:r>
      <w:r w:rsidR="00106FB6">
        <w:rPr>
          <w:sz w:val="24"/>
          <w:szCs w:val="24"/>
        </w:rPr>
        <w:t>e Ability to Change Form is know</w:t>
      </w:r>
      <w:r w:rsidRPr="001401C0">
        <w:rPr>
          <w:sz w:val="24"/>
          <w:szCs w:val="24"/>
        </w:rPr>
        <w:t xml:space="preserve"> as Polymorphism </w:t>
      </w:r>
    </w:p>
    <w:p w:rsidR="001401C0" w:rsidRDefault="001401C0" w:rsidP="0027521F">
      <w:pPr>
        <w:pStyle w:val="ListParagraph"/>
        <w:numPr>
          <w:ilvl w:val="0"/>
          <w:numId w:val="12"/>
        </w:numPr>
        <w:rPr>
          <w:sz w:val="24"/>
          <w:szCs w:val="24"/>
        </w:rPr>
      </w:pPr>
      <w:r w:rsidRPr="001401C0">
        <w:rPr>
          <w:sz w:val="24"/>
          <w:szCs w:val="24"/>
        </w:rPr>
        <w:t xml:space="preserve">In This There Are Mainly Two Type </w:t>
      </w:r>
    </w:p>
    <w:p w:rsidR="001401C0" w:rsidRPr="001401C0" w:rsidRDefault="001401C0" w:rsidP="0027521F">
      <w:pPr>
        <w:pStyle w:val="ListParagraph"/>
        <w:numPr>
          <w:ilvl w:val="0"/>
          <w:numId w:val="13"/>
        </w:numPr>
        <w:rPr>
          <w:b/>
          <w:sz w:val="24"/>
          <w:szCs w:val="24"/>
        </w:rPr>
      </w:pPr>
      <w:r w:rsidRPr="001401C0">
        <w:rPr>
          <w:b/>
          <w:sz w:val="24"/>
          <w:szCs w:val="24"/>
        </w:rPr>
        <w:t xml:space="preserve">OVERLODING </w:t>
      </w:r>
    </w:p>
    <w:p w:rsidR="001401C0" w:rsidRDefault="001401C0" w:rsidP="0027521F">
      <w:pPr>
        <w:pStyle w:val="ListParagraph"/>
        <w:numPr>
          <w:ilvl w:val="0"/>
          <w:numId w:val="13"/>
        </w:numPr>
        <w:rPr>
          <w:b/>
          <w:sz w:val="24"/>
          <w:szCs w:val="24"/>
        </w:rPr>
      </w:pPr>
      <w:r w:rsidRPr="001401C0">
        <w:rPr>
          <w:b/>
          <w:sz w:val="24"/>
          <w:szCs w:val="24"/>
        </w:rPr>
        <w:t xml:space="preserve">OVERRIDING </w:t>
      </w:r>
    </w:p>
    <w:p w:rsidR="00B439C3" w:rsidRPr="00B439C3" w:rsidRDefault="00B439C3" w:rsidP="00B439C3">
      <w:pPr>
        <w:rPr>
          <w:b/>
          <w:sz w:val="24"/>
          <w:szCs w:val="24"/>
        </w:rPr>
      </w:pPr>
    </w:p>
    <w:p w:rsidR="001401C0" w:rsidRDefault="00B439C3" w:rsidP="00B439C3">
      <w:pPr>
        <w:pStyle w:val="ListParagraph"/>
        <w:numPr>
          <w:ilvl w:val="0"/>
          <w:numId w:val="1"/>
        </w:numPr>
        <w:rPr>
          <w:b/>
          <w:sz w:val="24"/>
          <w:szCs w:val="24"/>
        </w:rPr>
      </w:pPr>
      <w:r>
        <w:rPr>
          <w:b/>
          <w:sz w:val="24"/>
          <w:szCs w:val="24"/>
        </w:rPr>
        <w:t>Write SDLC Phases with Basic Introduction?</w:t>
      </w:r>
    </w:p>
    <w:p w:rsidR="00B439C3" w:rsidRDefault="00B439C3" w:rsidP="0027521F">
      <w:pPr>
        <w:pStyle w:val="ListParagraph"/>
        <w:numPr>
          <w:ilvl w:val="0"/>
          <w:numId w:val="14"/>
        </w:numPr>
        <w:rPr>
          <w:sz w:val="24"/>
          <w:szCs w:val="24"/>
        </w:rPr>
      </w:pPr>
      <w:r w:rsidRPr="00B439C3">
        <w:rPr>
          <w:sz w:val="24"/>
          <w:szCs w:val="24"/>
        </w:rPr>
        <w:t xml:space="preserve">SDLC is a Structure Imposed on the Development of a Software Product That Defines The Process of Planning , Implementation Testing Documentation Deployment , and Ongoing Maintenance and Support There are Various SDLC Phases Describe Below </w:t>
      </w:r>
    </w:p>
    <w:p w:rsidR="00B439C3" w:rsidRDefault="00C15F80" w:rsidP="0027521F">
      <w:pPr>
        <w:pStyle w:val="ListParagraph"/>
        <w:numPr>
          <w:ilvl w:val="0"/>
          <w:numId w:val="15"/>
        </w:numPr>
        <w:rPr>
          <w:b/>
          <w:sz w:val="24"/>
          <w:szCs w:val="24"/>
        </w:rPr>
      </w:pPr>
      <w:r w:rsidRPr="00C15F80">
        <w:rPr>
          <w:b/>
          <w:sz w:val="24"/>
          <w:szCs w:val="24"/>
        </w:rPr>
        <w:t xml:space="preserve">Requirement Gathering </w:t>
      </w:r>
    </w:p>
    <w:p w:rsidR="00C15F80" w:rsidRPr="0050253B" w:rsidRDefault="00C15F80" w:rsidP="0027521F">
      <w:pPr>
        <w:pStyle w:val="ListParagraph"/>
        <w:numPr>
          <w:ilvl w:val="0"/>
          <w:numId w:val="16"/>
        </w:numPr>
        <w:rPr>
          <w:sz w:val="24"/>
          <w:szCs w:val="24"/>
        </w:rPr>
      </w:pPr>
      <w:r w:rsidRPr="0050253B">
        <w:rPr>
          <w:sz w:val="24"/>
          <w:szCs w:val="24"/>
        </w:rPr>
        <w:t xml:space="preserve">First Phase of SDLC  Model is Collect Requirement From client </w:t>
      </w:r>
    </w:p>
    <w:p w:rsidR="00C15F80" w:rsidRPr="0050253B" w:rsidRDefault="00C15F80" w:rsidP="0027521F">
      <w:pPr>
        <w:pStyle w:val="ListParagraph"/>
        <w:numPr>
          <w:ilvl w:val="0"/>
          <w:numId w:val="16"/>
        </w:numPr>
        <w:rPr>
          <w:sz w:val="24"/>
          <w:szCs w:val="24"/>
        </w:rPr>
      </w:pPr>
      <w:r w:rsidRPr="0050253B">
        <w:rPr>
          <w:sz w:val="24"/>
          <w:szCs w:val="24"/>
        </w:rPr>
        <w:t xml:space="preserve">This Stage Gives Clear </w:t>
      </w:r>
      <w:r w:rsidR="0050253B" w:rsidRPr="0050253B">
        <w:rPr>
          <w:sz w:val="24"/>
          <w:szCs w:val="24"/>
        </w:rPr>
        <w:t xml:space="preserve">Picture of the Scope of the Entire Project and The Anticipated Issues Opportunities , and Directives Which Triggered The Project </w:t>
      </w:r>
    </w:p>
    <w:p w:rsidR="0050253B" w:rsidRDefault="0050253B" w:rsidP="0027521F">
      <w:pPr>
        <w:pStyle w:val="ListParagraph"/>
        <w:numPr>
          <w:ilvl w:val="0"/>
          <w:numId w:val="16"/>
        </w:numPr>
        <w:rPr>
          <w:sz w:val="24"/>
          <w:szCs w:val="24"/>
        </w:rPr>
      </w:pPr>
      <w:r w:rsidRPr="0050253B">
        <w:rPr>
          <w:sz w:val="24"/>
          <w:szCs w:val="24"/>
        </w:rPr>
        <w:t xml:space="preserve">Requirement Gathering Stage Need Teams to get Detailed and Precise Requirement </w:t>
      </w:r>
    </w:p>
    <w:p w:rsidR="003014D9" w:rsidRPr="00106FB6" w:rsidRDefault="0050253B" w:rsidP="00174E33">
      <w:pPr>
        <w:rPr>
          <w:b/>
          <w:i/>
          <w:sz w:val="24"/>
          <w:szCs w:val="24"/>
        </w:rPr>
      </w:pPr>
      <w:r w:rsidRPr="00106FB6">
        <w:rPr>
          <w:b/>
          <w:i/>
          <w:sz w:val="24"/>
          <w:szCs w:val="24"/>
        </w:rPr>
        <w:t>Three Types of Problem can Arise Dur</w:t>
      </w:r>
      <w:r w:rsidR="003014D9" w:rsidRPr="00106FB6">
        <w:rPr>
          <w:b/>
          <w:i/>
          <w:sz w:val="24"/>
          <w:szCs w:val="24"/>
        </w:rPr>
        <w:t>ing Requirements Gathering Phase</w:t>
      </w:r>
    </w:p>
    <w:p w:rsidR="003014D9" w:rsidRPr="003014D9" w:rsidRDefault="003014D9" w:rsidP="0027521F">
      <w:pPr>
        <w:pStyle w:val="ListParagraph"/>
        <w:numPr>
          <w:ilvl w:val="0"/>
          <w:numId w:val="17"/>
        </w:numPr>
        <w:rPr>
          <w:sz w:val="24"/>
          <w:szCs w:val="24"/>
        </w:rPr>
      </w:pPr>
      <w:r w:rsidRPr="003014D9">
        <w:rPr>
          <w:b/>
          <w:sz w:val="24"/>
          <w:szCs w:val="24"/>
        </w:rPr>
        <w:t>Lack of Clarity:</w:t>
      </w:r>
      <w:r w:rsidRPr="003014D9">
        <w:rPr>
          <w:sz w:val="24"/>
          <w:szCs w:val="24"/>
        </w:rPr>
        <w:t xml:space="preserve"> It is Hard to Write Documents That are Both Precise and Easy to Read </w:t>
      </w:r>
    </w:p>
    <w:p w:rsidR="003014D9" w:rsidRPr="003014D9" w:rsidRDefault="003014D9" w:rsidP="0027521F">
      <w:pPr>
        <w:pStyle w:val="ListParagraph"/>
        <w:numPr>
          <w:ilvl w:val="0"/>
          <w:numId w:val="17"/>
        </w:numPr>
        <w:rPr>
          <w:sz w:val="24"/>
          <w:szCs w:val="24"/>
        </w:rPr>
      </w:pPr>
      <w:r w:rsidRPr="003014D9">
        <w:rPr>
          <w:b/>
          <w:sz w:val="24"/>
          <w:szCs w:val="24"/>
        </w:rPr>
        <w:t>Requirement Confusion:</w:t>
      </w:r>
      <w:r w:rsidRPr="003014D9">
        <w:rPr>
          <w:sz w:val="24"/>
          <w:szCs w:val="24"/>
        </w:rPr>
        <w:t xml:space="preserve"> Functional and Non-Functional Requirements Tred to be Intertwined </w:t>
      </w:r>
    </w:p>
    <w:p w:rsidR="00CF24B4" w:rsidRDefault="003014D9" w:rsidP="0027521F">
      <w:pPr>
        <w:pStyle w:val="ListParagraph"/>
        <w:numPr>
          <w:ilvl w:val="0"/>
          <w:numId w:val="17"/>
        </w:numPr>
        <w:rPr>
          <w:sz w:val="24"/>
          <w:szCs w:val="24"/>
        </w:rPr>
      </w:pPr>
      <w:r w:rsidRPr="003014D9">
        <w:rPr>
          <w:b/>
          <w:sz w:val="24"/>
          <w:szCs w:val="24"/>
        </w:rPr>
        <w:t>Requirement Amalgamation:</w:t>
      </w:r>
      <w:r w:rsidRPr="003014D9">
        <w:rPr>
          <w:sz w:val="24"/>
          <w:szCs w:val="24"/>
        </w:rPr>
        <w:t xml:space="preserve"> Several Different Requirements May be Expressed to Gather</w:t>
      </w:r>
    </w:p>
    <w:p w:rsidR="00CF24B4" w:rsidRDefault="00CF24B4" w:rsidP="00CF24B4">
      <w:pPr>
        <w:ind w:left="360"/>
        <w:rPr>
          <w:b/>
          <w:sz w:val="24"/>
          <w:szCs w:val="24"/>
        </w:rPr>
      </w:pPr>
    </w:p>
    <w:p w:rsidR="00CF24B4" w:rsidRDefault="00CF24B4" w:rsidP="0027521F">
      <w:pPr>
        <w:pStyle w:val="ListParagraph"/>
        <w:numPr>
          <w:ilvl w:val="0"/>
          <w:numId w:val="15"/>
        </w:numPr>
        <w:rPr>
          <w:b/>
          <w:sz w:val="24"/>
          <w:szCs w:val="24"/>
        </w:rPr>
      </w:pPr>
      <w:r>
        <w:rPr>
          <w:b/>
          <w:sz w:val="24"/>
          <w:szCs w:val="24"/>
        </w:rPr>
        <w:lastRenderedPageBreak/>
        <w:t xml:space="preserve">Analysis Phase </w:t>
      </w:r>
    </w:p>
    <w:p w:rsidR="00CF24B4" w:rsidRPr="0052058D" w:rsidRDefault="00CF24B4" w:rsidP="0027521F">
      <w:pPr>
        <w:pStyle w:val="ListParagraph"/>
        <w:numPr>
          <w:ilvl w:val="0"/>
          <w:numId w:val="18"/>
        </w:numPr>
        <w:rPr>
          <w:sz w:val="24"/>
          <w:szCs w:val="24"/>
        </w:rPr>
      </w:pPr>
      <w:r w:rsidRPr="0052058D">
        <w:rPr>
          <w:sz w:val="24"/>
          <w:szCs w:val="24"/>
        </w:rPr>
        <w:t xml:space="preserve">Analysis Phase Defines the Requirements of the System Independent of How These Requirements will be Accomplished </w:t>
      </w:r>
    </w:p>
    <w:p w:rsidR="00CF24B4" w:rsidRPr="0052058D" w:rsidRDefault="00CF24B4" w:rsidP="0027521F">
      <w:pPr>
        <w:pStyle w:val="ListParagraph"/>
        <w:numPr>
          <w:ilvl w:val="0"/>
          <w:numId w:val="18"/>
        </w:numPr>
        <w:rPr>
          <w:sz w:val="24"/>
          <w:szCs w:val="24"/>
        </w:rPr>
      </w:pPr>
      <w:r w:rsidRPr="0052058D">
        <w:rPr>
          <w:sz w:val="24"/>
          <w:szCs w:val="24"/>
        </w:rPr>
        <w:t xml:space="preserve">The Deliverable Results at the and of This Phase </w:t>
      </w:r>
      <w:r w:rsidR="00715B19" w:rsidRPr="0052058D">
        <w:rPr>
          <w:sz w:val="24"/>
          <w:szCs w:val="24"/>
        </w:rPr>
        <w:t xml:space="preserve">is Requirement Document </w:t>
      </w:r>
    </w:p>
    <w:p w:rsidR="00715B19" w:rsidRPr="0052058D" w:rsidRDefault="00715B19" w:rsidP="0027521F">
      <w:pPr>
        <w:pStyle w:val="ListParagraph"/>
        <w:numPr>
          <w:ilvl w:val="0"/>
          <w:numId w:val="18"/>
        </w:numPr>
        <w:rPr>
          <w:sz w:val="24"/>
          <w:szCs w:val="24"/>
        </w:rPr>
      </w:pPr>
      <w:r w:rsidRPr="0052058D">
        <w:rPr>
          <w:sz w:val="24"/>
          <w:szCs w:val="24"/>
        </w:rPr>
        <w:t xml:space="preserve">Ideally This Document States in a Clear and Precise Fashion What is to be Built </w:t>
      </w:r>
    </w:p>
    <w:p w:rsidR="00715B19" w:rsidRPr="0052058D" w:rsidRDefault="00715B19" w:rsidP="0027521F">
      <w:pPr>
        <w:pStyle w:val="ListParagraph"/>
        <w:numPr>
          <w:ilvl w:val="0"/>
          <w:numId w:val="18"/>
        </w:numPr>
        <w:rPr>
          <w:sz w:val="24"/>
          <w:szCs w:val="24"/>
        </w:rPr>
      </w:pPr>
      <w:r w:rsidRPr="0052058D">
        <w:rPr>
          <w:sz w:val="24"/>
          <w:szCs w:val="24"/>
        </w:rPr>
        <w:t>The Architecture Defines the Components Their Interfaces and Behaviours</w:t>
      </w:r>
    </w:p>
    <w:p w:rsidR="0052058D" w:rsidRDefault="00715B19" w:rsidP="0027521F">
      <w:pPr>
        <w:pStyle w:val="ListParagraph"/>
        <w:numPr>
          <w:ilvl w:val="0"/>
          <w:numId w:val="18"/>
        </w:numPr>
        <w:rPr>
          <w:sz w:val="24"/>
          <w:szCs w:val="24"/>
        </w:rPr>
      </w:pPr>
      <w:r w:rsidRPr="0052058D">
        <w:rPr>
          <w:sz w:val="24"/>
          <w:szCs w:val="24"/>
        </w:rPr>
        <w:t xml:space="preserve">Details on Computer Programming Languages and Environments Machine , </w:t>
      </w:r>
      <w:r w:rsidR="00106FB6">
        <w:rPr>
          <w:sz w:val="24"/>
          <w:szCs w:val="24"/>
        </w:rPr>
        <w:t>Packages , Application , Archit</w:t>
      </w:r>
      <w:r w:rsidRPr="0052058D">
        <w:rPr>
          <w:sz w:val="24"/>
          <w:szCs w:val="24"/>
        </w:rPr>
        <w:t>ecture , Distributed Architecture Leyering , Memory Size Platform Algorithms Data St</w:t>
      </w:r>
      <w:r w:rsidR="00106FB6">
        <w:rPr>
          <w:sz w:val="24"/>
          <w:szCs w:val="24"/>
        </w:rPr>
        <w:t xml:space="preserve">ructure Global Type Definations </w:t>
      </w:r>
      <w:r w:rsidRPr="0052058D">
        <w:rPr>
          <w:sz w:val="24"/>
          <w:szCs w:val="24"/>
        </w:rPr>
        <w:t xml:space="preserve">, Interfaces and many Other Engineering Details </w:t>
      </w:r>
      <w:r w:rsidR="0052058D" w:rsidRPr="0052058D">
        <w:rPr>
          <w:sz w:val="24"/>
          <w:szCs w:val="24"/>
        </w:rPr>
        <w:t xml:space="preserve">are Established </w:t>
      </w:r>
    </w:p>
    <w:p w:rsidR="0052058D" w:rsidRDefault="0052058D" w:rsidP="0027521F">
      <w:pPr>
        <w:pStyle w:val="ListParagraph"/>
        <w:numPr>
          <w:ilvl w:val="0"/>
          <w:numId w:val="15"/>
        </w:numPr>
        <w:rPr>
          <w:b/>
          <w:sz w:val="24"/>
          <w:szCs w:val="24"/>
        </w:rPr>
      </w:pPr>
      <w:r>
        <w:rPr>
          <w:b/>
          <w:sz w:val="24"/>
          <w:szCs w:val="24"/>
        </w:rPr>
        <w:t xml:space="preserve">Design Phase </w:t>
      </w:r>
    </w:p>
    <w:p w:rsidR="0052058D" w:rsidRPr="00950560" w:rsidRDefault="0052058D" w:rsidP="0027521F">
      <w:pPr>
        <w:pStyle w:val="ListParagraph"/>
        <w:numPr>
          <w:ilvl w:val="0"/>
          <w:numId w:val="19"/>
        </w:numPr>
        <w:rPr>
          <w:sz w:val="24"/>
          <w:szCs w:val="24"/>
        </w:rPr>
      </w:pPr>
      <w:r w:rsidRPr="00950560">
        <w:rPr>
          <w:sz w:val="24"/>
          <w:szCs w:val="24"/>
        </w:rPr>
        <w:t>Design Architecture Document</w:t>
      </w:r>
    </w:p>
    <w:p w:rsidR="0052058D" w:rsidRPr="00950560" w:rsidRDefault="0052058D" w:rsidP="0027521F">
      <w:pPr>
        <w:pStyle w:val="ListParagraph"/>
        <w:numPr>
          <w:ilvl w:val="0"/>
          <w:numId w:val="19"/>
        </w:numPr>
        <w:rPr>
          <w:sz w:val="24"/>
          <w:szCs w:val="24"/>
        </w:rPr>
      </w:pPr>
      <w:r w:rsidRPr="00950560">
        <w:rPr>
          <w:sz w:val="24"/>
          <w:szCs w:val="24"/>
        </w:rPr>
        <w:t xml:space="preserve">Implementation Plan </w:t>
      </w:r>
    </w:p>
    <w:p w:rsidR="0052058D" w:rsidRPr="00950560" w:rsidRDefault="0052058D" w:rsidP="0027521F">
      <w:pPr>
        <w:pStyle w:val="ListParagraph"/>
        <w:numPr>
          <w:ilvl w:val="0"/>
          <w:numId w:val="19"/>
        </w:numPr>
        <w:rPr>
          <w:sz w:val="24"/>
          <w:szCs w:val="24"/>
        </w:rPr>
      </w:pPr>
      <w:r w:rsidRPr="00950560">
        <w:rPr>
          <w:sz w:val="24"/>
          <w:szCs w:val="24"/>
        </w:rPr>
        <w:t>Criti</w:t>
      </w:r>
      <w:r w:rsidR="00106FB6">
        <w:rPr>
          <w:sz w:val="24"/>
          <w:szCs w:val="24"/>
        </w:rPr>
        <w:t>c</w:t>
      </w:r>
      <w:r w:rsidRPr="00950560">
        <w:rPr>
          <w:sz w:val="24"/>
          <w:szCs w:val="24"/>
        </w:rPr>
        <w:t xml:space="preserve">al Priority Analysis </w:t>
      </w:r>
    </w:p>
    <w:p w:rsidR="0052058D" w:rsidRPr="00950560" w:rsidRDefault="0052058D" w:rsidP="0027521F">
      <w:pPr>
        <w:pStyle w:val="ListParagraph"/>
        <w:numPr>
          <w:ilvl w:val="0"/>
          <w:numId w:val="19"/>
        </w:numPr>
        <w:rPr>
          <w:sz w:val="24"/>
          <w:szCs w:val="24"/>
        </w:rPr>
      </w:pPr>
      <w:r w:rsidRPr="00950560">
        <w:rPr>
          <w:sz w:val="24"/>
          <w:szCs w:val="24"/>
        </w:rPr>
        <w:t xml:space="preserve">Performance Analysis </w:t>
      </w:r>
    </w:p>
    <w:p w:rsidR="0052058D" w:rsidRPr="00950560" w:rsidRDefault="0052058D" w:rsidP="0027521F">
      <w:pPr>
        <w:pStyle w:val="ListParagraph"/>
        <w:numPr>
          <w:ilvl w:val="0"/>
          <w:numId w:val="19"/>
        </w:numPr>
        <w:rPr>
          <w:sz w:val="24"/>
          <w:szCs w:val="24"/>
        </w:rPr>
      </w:pPr>
      <w:r w:rsidRPr="00950560">
        <w:rPr>
          <w:sz w:val="24"/>
          <w:szCs w:val="24"/>
        </w:rPr>
        <w:t xml:space="preserve">Test Plan </w:t>
      </w:r>
    </w:p>
    <w:p w:rsidR="0052058D" w:rsidRPr="00950560" w:rsidRDefault="0052058D" w:rsidP="0027521F">
      <w:pPr>
        <w:pStyle w:val="ListParagraph"/>
        <w:numPr>
          <w:ilvl w:val="0"/>
          <w:numId w:val="19"/>
        </w:numPr>
        <w:rPr>
          <w:sz w:val="24"/>
          <w:szCs w:val="24"/>
        </w:rPr>
      </w:pPr>
      <w:r w:rsidRPr="00950560">
        <w:rPr>
          <w:sz w:val="24"/>
          <w:szCs w:val="24"/>
        </w:rPr>
        <w:t xml:space="preserve">The Design Team Can Now Expend Upon Information Established in The Requirement Document </w:t>
      </w:r>
    </w:p>
    <w:p w:rsidR="0052058D" w:rsidRPr="00950560" w:rsidRDefault="0052058D" w:rsidP="0027521F">
      <w:pPr>
        <w:pStyle w:val="ListParagraph"/>
        <w:numPr>
          <w:ilvl w:val="0"/>
          <w:numId w:val="19"/>
        </w:numPr>
        <w:rPr>
          <w:sz w:val="24"/>
          <w:szCs w:val="24"/>
        </w:rPr>
      </w:pPr>
      <w:r w:rsidRPr="00950560">
        <w:rPr>
          <w:sz w:val="24"/>
          <w:szCs w:val="24"/>
        </w:rPr>
        <w:t xml:space="preserve">The Requirement Document Must Guide This Decision Process </w:t>
      </w:r>
    </w:p>
    <w:p w:rsidR="0052058D" w:rsidRDefault="0052058D" w:rsidP="0027521F">
      <w:pPr>
        <w:pStyle w:val="ListParagraph"/>
        <w:numPr>
          <w:ilvl w:val="0"/>
          <w:numId w:val="19"/>
        </w:numPr>
        <w:rPr>
          <w:sz w:val="24"/>
          <w:szCs w:val="24"/>
        </w:rPr>
      </w:pPr>
      <w:r w:rsidRPr="00950560">
        <w:rPr>
          <w:sz w:val="24"/>
          <w:szCs w:val="24"/>
        </w:rPr>
        <w:t>The Architecture Team Also</w:t>
      </w:r>
      <w:r w:rsidR="00950560" w:rsidRPr="00950560">
        <w:rPr>
          <w:sz w:val="24"/>
          <w:szCs w:val="24"/>
        </w:rPr>
        <w:t xml:space="preserve"> Convert The Typical Scenarios into Test Plan</w:t>
      </w:r>
    </w:p>
    <w:p w:rsidR="00950560" w:rsidRDefault="00950560" w:rsidP="0027521F">
      <w:pPr>
        <w:pStyle w:val="ListParagraph"/>
        <w:numPr>
          <w:ilvl w:val="0"/>
          <w:numId w:val="15"/>
        </w:numPr>
        <w:rPr>
          <w:b/>
          <w:sz w:val="24"/>
          <w:szCs w:val="24"/>
        </w:rPr>
      </w:pPr>
      <w:r>
        <w:rPr>
          <w:b/>
          <w:sz w:val="24"/>
          <w:szCs w:val="24"/>
        </w:rPr>
        <w:t>Implementation Phase</w:t>
      </w:r>
    </w:p>
    <w:p w:rsidR="00950560" w:rsidRPr="00950560" w:rsidRDefault="00950560" w:rsidP="0027521F">
      <w:pPr>
        <w:pStyle w:val="ListParagraph"/>
        <w:numPr>
          <w:ilvl w:val="0"/>
          <w:numId w:val="20"/>
        </w:numPr>
        <w:rPr>
          <w:sz w:val="24"/>
          <w:szCs w:val="24"/>
        </w:rPr>
      </w:pPr>
      <w:r w:rsidRPr="00950560">
        <w:rPr>
          <w:sz w:val="24"/>
          <w:szCs w:val="24"/>
        </w:rPr>
        <w:t xml:space="preserve">Implementation Start  Once The Developer Gets The Design Document The Software Design is Translated into Source Code All The Component of the Software Are Implementation This Phase </w:t>
      </w:r>
    </w:p>
    <w:p w:rsidR="00950560" w:rsidRDefault="00950560" w:rsidP="0027521F">
      <w:pPr>
        <w:pStyle w:val="ListParagraph"/>
        <w:numPr>
          <w:ilvl w:val="0"/>
          <w:numId w:val="20"/>
        </w:numPr>
        <w:rPr>
          <w:sz w:val="24"/>
          <w:szCs w:val="24"/>
        </w:rPr>
      </w:pPr>
      <w:r w:rsidRPr="00950560">
        <w:rPr>
          <w:sz w:val="24"/>
          <w:szCs w:val="24"/>
        </w:rPr>
        <w:t>The Team Should Build Exactly What Has Been Requested Though There is Still Room for Innovation and Flex</w:t>
      </w:r>
      <w:r w:rsidR="009302DC">
        <w:rPr>
          <w:sz w:val="24"/>
          <w:szCs w:val="24"/>
        </w:rPr>
        <w:t>i</w:t>
      </w:r>
      <w:r w:rsidRPr="00950560">
        <w:rPr>
          <w:sz w:val="24"/>
          <w:szCs w:val="24"/>
        </w:rPr>
        <w:t>bility</w:t>
      </w:r>
    </w:p>
    <w:p w:rsidR="000F6BCC" w:rsidRDefault="00950560" w:rsidP="0027521F">
      <w:pPr>
        <w:pStyle w:val="ListParagraph"/>
        <w:numPr>
          <w:ilvl w:val="0"/>
          <w:numId w:val="15"/>
        </w:numPr>
        <w:rPr>
          <w:b/>
          <w:sz w:val="24"/>
          <w:szCs w:val="24"/>
        </w:rPr>
      </w:pPr>
      <w:r>
        <w:rPr>
          <w:b/>
          <w:sz w:val="24"/>
          <w:szCs w:val="24"/>
        </w:rPr>
        <w:t xml:space="preserve">Testing Phase </w:t>
      </w:r>
    </w:p>
    <w:p w:rsidR="00950560" w:rsidRPr="00A530A8" w:rsidRDefault="00950560" w:rsidP="0027521F">
      <w:pPr>
        <w:pStyle w:val="ListParagraph"/>
        <w:numPr>
          <w:ilvl w:val="0"/>
          <w:numId w:val="21"/>
        </w:numPr>
        <w:rPr>
          <w:b/>
          <w:sz w:val="24"/>
          <w:szCs w:val="24"/>
        </w:rPr>
      </w:pPr>
      <w:r w:rsidRPr="00A530A8">
        <w:rPr>
          <w:sz w:val="24"/>
          <w:szCs w:val="24"/>
        </w:rPr>
        <w:t>Once The Software</w:t>
      </w:r>
      <w:r w:rsidR="000F6BCC" w:rsidRPr="00A530A8">
        <w:rPr>
          <w:sz w:val="24"/>
          <w:szCs w:val="24"/>
        </w:rPr>
        <w:t xml:space="preserve"> is Complete and it is Deployed in the Testing Environment The Testing Team Starts Testing Functionality Of The Entire System </w:t>
      </w:r>
    </w:p>
    <w:p w:rsidR="000F6BCC" w:rsidRPr="00A530A8" w:rsidRDefault="000F6BCC" w:rsidP="0027521F">
      <w:pPr>
        <w:pStyle w:val="ListParagraph"/>
        <w:numPr>
          <w:ilvl w:val="0"/>
          <w:numId w:val="21"/>
        </w:numPr>
        <w:rPr>
          <w:sz w:val="24"/>
          <w:szCs w:val="24"/>
        </w:rPr>
      </w:pPr>
      <w:r w:rsidRPr="00A530A8">
        <w:rPr>
          <w:sz w:val="24"/>
          <w:szCs w:val="24"/>
        </w:rPr>
        <w:t xml:space="preserve">This is Done to Verify That The Entire Application Works According to the Customer Requirement </w:t>
      </w:r>
    </w:p>
    <w:p w:rsidR="0017083E" w:rsidRDefault="000F6BCC" w:rsidP="0027521F">
      <w:pPr>
        <w:pStyle w:val="ListParagraph"/>
        <w:numPr>
          <w:ilvl w:val="0"/>
          <w:numId w:val="21"/>
        </w:numPr>
        <w:rPr>
          <w:sz w:val="24"/>
          <w:szCs w:val="24"/>
        </w:rPr>
      </w:pPr>
      <w:r w:rsidRPr="00A530A8">
        <w:rPr>
          <w:sz w:val="24"/>
          <w:szCs w:val="24"/>
        </w:rPr>
        <w:t>During This Phase QA and T</w:t>
      </w:r>
      <w:r w:rsidR="009302DC">
        <w:rPr>
          <w:sz w:val="24"/>
          <w:szCs w:val="24"/>
        </w:rPr>
        <w:t xml:space="preserve">esting </w:t>
      </w:r>
      <w:r w:rsidR="00A530A8" w:rsidRPr="00A530A8">
        <w:rPr>
          <w:sz w:val="24"/>
          <w:szCs w:val="24"/>
        </w:rPr>
        <w:t xml:space="preserve">team May Find Some Bugs/Defects Which They Communicates to Developers The Development Team Fixes The Bug and Send Back QA for Re-Test This Process Continues Until The Software is Bug-Free Stable and Working According to the Business Needs of That System </w:t>
      </w:r>
    </w:p>
    <w:p w:rsidR="009302DC" w:rsidRDefault="009302DC" w:rsidP="0027521F">
      <w:pPr>
        <w:pStyle w:val="ListParagraph"/>
        <w:numPr>
          <w:ilvl w:val="0"/>
          <w:numId w:val="15"/>
        </w:numPr>
        <w:rPr>
          <w:b/>
          <w:sz w:val="24"/>
          <w:szCs w:val="24"/>
        </w:rPr>
      </w:pPr>
      <w:r>
        <w:rPr>
          <w:b/>
          <w:sz w:val="24"/>
          <w:szCs w:val="24"/>
        </w:rPr>
        <w:t xml:space="preserve">Maintenance Phase </w:t>
      </w:r>
    </w:p>
    <w:p w:rsidR="009302DC" w:rsidRPr="00D7549C" w:rsidRDefault="009302DC" w:rsidP="0027521F">
      <w:pPr>
        <w:pStyle w:val="ListParagraph"/>
        <w:numPr>
          <w:ilvl w:val="0"/>
          <w:numId w:val="22"/>
        </w:numPr>
        <w:rPr>
          <w:sz w:val="24"/>
          <w:szCs w:val="24"/>
        </w:rPr>
      </w:pPr>
      <w:r w:rsidRPr="00D7549C">
        <w:rPr>
          <w:sz w:val="24"/>
          <w:szCs w:val="24"/>
        </w:rPr>
        <w:t>Once The Software Testing Phase is Over and No Bug or Error Left in The System Then The Final Deployment Process Starts Based On the Feedback Given by The Product Manager The Final Software is Released and Checked for Deployment Issues If Any</w:t>
      </w:r>
    </w:p>
    <w:p w:rsidR="009302DC" w:rsidRDefault="009302DC" w:rsidP="0027521F">
      <w:pPr>
        <w:pStyle w:val="ListParagraph"/>
        <w:numPr>
          <w:ilvl w:val="0"/>
          <w:numId w:val="22"/>
        </w:numPr>
        <w:rPr>
          <w:sz w:val="24"/>
          <w:szCs w:val="24"/>
        </w:rPr>
      </w:pPr>
      <w:r w:rsidRPr="00D7549C">
        <w:rPr>
          <w:sz w:val="24"/>
          <w:szCs w:val="24"/>
        </w:rPr>
        <w:t xml:space="preserve">Maintenance </w:t>
      </w:r>
      <w:r w:rsidR="00D7549C" w:rsidRPr="00D7549C">
        <w:rPr>
          <w:sz w:val="24"/>
          <w:szCs w:val="24"/>
        </w:rPr>
        <w:t>is the Process of changing a Sy</w:t>
      </w:r>
      <w:r w:rsidR="00D7549C">
        <w:rPr>
          <w:sz w:val="24"/>
          <w:szCs w:val="24"/>
        </w:rPr>
        <w:t>stem After It Has Been Deployed</w:t>
      </w:r>
    </w:p>
    <w:p w:rsidR="00D7549C" w:rsidRPr="00D7549C" w:rsidRDefault="00D7549C" w:rsidP="0027521F">
      <w:pPr>
        <w:pStyle w:val="ListParagraph"/>
        <w:numPr>
          <w:ilvl w:val="0"/>
          <w:numId w:val="23"/>
        </w:numPr>
        <w:rPr>
          <w:sz w:val="24"/>
          <w:szCs w:val="24"/>
        </w:rPr>
      </w:pPr>
      <w:r w:rsidRPr="00D7549C">
        <w:rPr>
          <w:sz w:val="24"/>
          <w:szCs w:val="24"/>
        </w:rPr>
        <w:t xml:space="preserve">Corrective Maintenance : Identifying and Repairing Defects </w:t>
      </w:r>
    </w:p>
    <w:p w:rsidR="00D7549C" w:rsidRPr="00D7549C" w:rsidRDefault="00D7549C" w:rsidP="0027521F">
      <w:pPr>
        <w:pStyle w:val="ListParagraph"/>
        <w:numPr>
          <w:ilvl w:val="0"/>
          <w:numId w:val="23"/>
        </w:numPr>
        <w:rPr>
          <w:sz w:val="24"/>
          <w:szCs w:val="24"/>
        </w:rPr>
      </w:pPr>
      <w:r w:rsidRPr="00D7549C">
        <w:rPr>
          <w:sz w:val="24"/>
          <w:szCs w:val="24"/>
        </w:rPr>
        <w:t xml:space="preserve">Adaptive Maintenance : Adapting The Existing Solution To The New Platforms </w:t>
      </w:r>
    </w:p>
    <w:p w:rsidR="00D7549C" w:rsidRDefault="00D7549C" w:rsidP="0027521F">
      <w:pPr>
        <w:pStyle w:val="ListParagraph"/>
        <w:numPr>
          <w:ilvl w:val="0"/>
          <w:numId w:val="24"/>
        </w:numPr>
        <w:rPr>
          <w:sz w:val="24"/>
          <w:szCs w:val="24"/>
        </w:rPr>
      </w:pPr>
      <w:r w:rsidRPr="00D7549C">
        <w:rPr>
          <w:sz w:val="24"/>
          <w:szCs w:val="24"/>
        </w:rPr>
        <w:t xml:space="preserve">Perfective Maintenance : Implementation The New </w:t>
      </w:r>
    </w:p>
    <w:p w:rsidR="00D7549C" w:rsidRDefault="00D7549C" w:rsidP="00D7549C">
      <w:pPr>
        <w:rPr>
          <w:b/>
          <w:sz w:val="24"/>
          <w:szCs w:val="24"/>
        </w:rPr>
      </w:pPr>
      <w:r>
        <w:rPr>
          <w:b/>
          <w:sz w:val="24"/>
          <w:szCs w:val="24"/>
        </w:rPr>
        <w:lastRenderedPageBreak/>
        <w:t xml:space="preserve">Explain Phases of Waterfall Model </w:t>
      </w:r>
    </w:p>
    <w:p w:rsidR="00D7549C" w:rsidRDefault="00360F26" w:rsidP="0027521F">
      <w:pPr>
        <w:pStyle w:val="ListParagraph"/>
        <w:numPr>
          <w:ilvl w:val="0"/>
          <w:numId w:val="25"/>
        </w:numPr>
        <w:rPr>
          <w:b/>
          <w:sz w:val="24"/>
          <w:szCs w:val="24"/>
        </w:rPr>
      </w:pPr>
      <w:r>
        <w:rPr>
          <w:b/>
          <w:sz w:val="24"/>
          <w:szCs w:val="24"/>
        </w:rPr>
        <w:t>Requirement Gathering Stage:</w:t>
      </w:r>
    </w:p>
    <w:p w:rsidR="00C3104F" w:rsidRPr="00F86CA2" w:rsidRDefault="00D7549C" w:rsidP="0027521F">
      <w:pPr>
        <w:pStyle w:val="ListParagraph"/>
        <w:numPr>
          <w:ilvl w:val="0"/>
          <w:numId w:val="26"/>
        </w:numPr>
        <w:rPr>
          <w:sz w:val="24"/>
          <w:szCs w:val="24"/>
        </w:rPr>
      </w:pPr>
      <w:r w:rsidRPr="00360F26">
        <w:rPr>
          <w:sz w:val="24"/>
          <w:szCs w:val="24"/>
        </w:rPr>
        <w:t xml:space="preserve">During this phases detail requirement of the </w:t>
      </w:r>
      <w:r w:rsidR="00360F26" w:rsidRPr="00360F26">
        <w:rPr>
          <w:sz w:val="24"/>
          <w:szCs w:val="24"/>
        </w:rPr>
        <w:t>software system to be developed are gather from client.</w:t>
      </w:r>
    </w:p>
    <w:p w:rsidR="00360F26" w:rsidRDefault="00360F26" w:rsidP="0027521F">
      <w:pPr>
        <w:pStyle w:val="ListParagraph"/>
        <w:numPr>
          <w:ilvl w:val="0"/>
          <w:numId w:val="25"/>
        </w:numPr>
        <w:rPr>
          <w:b/>
          <w:sz w:val="24"/>
          <w:szCs w:val="24"/>
        </w:rPr>
      </w:pPr>
      <w:r>
        <w:rPr>
          <w:b/>
          <w:sz w:val="24"/>
          <w:szCs w:val="24"/>
        </w:rPr>
        <w:t>Design Stage:</w:t>
      </w:r>
    </w:p>
    <w:p w:rsidR="00360F26" w:rsidRPr="00C3104F" w:rsidRDefault="00360F26" w:rsidP="0027521F">
      <w:pPr>
        <w:pStyle w:val="ListParagraph"/>
        <w:numPr>
          <w:ilvl w:val="0"/>
          <w:numId w:val="27"/>
        </w:numPr>
        <w:rPr>
          <w:sz w:val="24"/>
          <w:szCs w:val="24"/>
        </w:rPr>
      </w:pPr>
      <w:r w:rsidRPr="00C3104F">
        <w:rPr>
          <w:sz w:val="24"/>
          <w:szCs w:val="24"/>
        </w:rPr>
        <w:t>Plan the programming languag</w:t>
      </w:r>
      <w:r w:rsidR="00106FB6">
        <w:rPr>
          <w:sz w:val="24"/>
          <w:szCs w:val="24"/>
        </w:rPr>
        <w:t>e eg JAVA</w:t>
      </w:r>
      <w:r w:rsidRPr="00C3104F">
        <w:rPr>
          <w:sz w:val="24"/>
          <w:szCs w:val="24"/>
        </w:rPr>
        <w:t>, PHP , net.</w:t>
      </w:r>
    </w:p>
    <w:p w:rsidR="00360F26" w:rsidRPr="00C3104F" w:rsidRDefault="00106FB6" w:rsidP="0027521F">
      <w:pPr>
        <w:pStyle w:val="ListParagraph"/>
        <w:numPr>
          <w:ilvl w:val="0"/>
          <w:numId w:val="27"/>
        </w:numPr>
        <w:rPr>
          <w:sz w:val="24"/>
          <w:szCs w:val="24"/>
        </w:rPr>
      </w:pPr>
      <w:r>
        <w:rPr>
          <w:sz w:val="24"/>
          <w:szCs w:val="24"/>
        </w:rPr>
        <w:t>Or database like Oracl</w:t>
      </w:r>
      <w:r w:rsidR="00360F26" w:rsidRPr="00C3104F">
        <w:rPr>
          <w:sz w:val="24"/>
          <w:szCs w:val="24"/>
        </w:rPr>
        <w:t>, MySQL ,etc.</w:t>
      </w:r>
    </w:p>
    <w:p w:rsidR="00C3104F" w:rsidRPr="00F86CA2" w:rsidRDefault="00360F26" w:rsidP="0027521F">
      <w:pPr>
        <w:pStyle w:val="ListParagraph"/>
        <w:numPr>
          <w:ilvl w:val="0"/>
          <w:numId w:val="27"/>
        </w:numPr>
        <w:rPr>
          <w:sz w:val="24"/>
          <w:szCs w:val="24"/>
        </w:rPr>
      </w:pPr>
      <w:r w:rsidRPr="00C3104F">
        <w:rPr>
          <w:sz w:val="24"/>
          <w:szCs w:val="24"/>
        </w:rPr>
        <w:t>Or other high level technical details of the projects.</w:t>
      </w:r>
    </w:p>
    <w:p w:rsidR="00C3104F" w:rsidRDefault="00C3104F" w:rsidP="0027521F">
      <w:pPr>
        <w:pStyle w:val="ListParagraph"/>
        <w:numPr>
          <w:ilvl w:val="0"/>
          <w:numId w:val="25"/>
        </w:numPr>
        <w:rPr>
          <w:b/>
          <w:sz w:val="24"/>
          <w:szCs w:val="24"/>
        </w:rPr>
      </w:pPr>
      <w:r>
        <w:rPr>
          <w:b/>
          <w:sz w:val="24"/>
          <w:szCs w:val="24"/>
        </w:rPr>
        <w:t>Built Stage:</w:t>
      </w:r>
    </w:p>
    <w:p w:rsidR="00C3104F" w:rsidRPr="00F86CA2" w:rsidRDefault="00C3104F" w:rsidP="0027521F">
      <w:pPr>
        <w:pStyle w:val="ListParagraph"/>
        <w:numPr>
          <w:ilvl w:val="0"/>
          <w:numId w:val="28"/>
        </w:numPr>
        <w:rPr>
          <w:sz w:val="24"/>
          <w:szCs w:val="24"/>
        </w:rPr>
      </w:pPr>
      <w:r w:rsidRPr="00C3104F">
        <w:rPr>
          <w:sz w:val="24"/>
          <w:szCs w:val="24"/>
        </w:rPr>
        <w:t>After</w:t>
      </w:r>
      <w:r w:rsidR="00106FB6">
        <w:rPr>
          <w:sz w:val="24"/>
          <w:szCs w:val="24"/>
        </w:rPr>
        <w:t xml:space="preserve"> design stage it is built stage,</w:t>
      </w:r>
      <w:r w:rsidRPr="00C3104F">
        <w:rPr>
          <w:sz w:val="24"/>
          <w:szCs w:val="24"/>
        </w:rPr>
        <w:t>that is nothing but coding the software.</w:t>
      </w:r>
    </w:p>
    <w:p w:rsidR="00C3104F" w:rsidRDefault="00C3104F" w:rsidP="0027521F">
      <w:pPr>
        <w:pStyle w:val="ListParagraph"/>
        <w:numPr>
          <w:ilvl w:val="0"/>
          <w:numId w:val="25"/>
        </w:numPr>
        <w:rPr>
          <w:b/>
          <w:sz w:val="24"/>
          <w:szCs w:val="24"/>
        </w:rPr>
      </w:pPr>
      <w:r>
        <w:rPr>
          <w:b/>
          <w:sz w:val="24"/>
          <w:szCs w:val="24"/>
        </w:rPr>
        <w:t>Test Phase:</w:t>
      </w:r>
    </w:p>
    <w:p w:rsidR="00C3104F" w:rsidRPr="00F86CA2" w:rsidRDefault="00C3104F" w:rsidP="0027521F">
      <w:pPr>
        <w:pStyle w:val="ListParagraph"/>
        <w:numPr>
          <w:ilvl w:val="0"/>
          <w:numId w:val="29"/>
        </w:numPr>
        <w:rPr>
          <w:sz w:val="24"/>
          <w:szCs w:val="24"/>
        </w:rPr>
      </w:pPr>
      <w:r w:rsidRPr="00C3104F">
        <w:rPr>
          <w:sz w:val="24"/>
          <w:szCs w:val="24"/>
        </w:rPr>
        <w:t>In this phase you test the software to verify that it is built as per the Specifications given by the Client.</w:t>
      </w:r>
    </w:p>
    <w:p w:rsidR="00C3104F" w:rsidRDefault="00106FB6" w:rsidP="0027521F">
      <w:pPr>
        <w:pStyle w:val="ListParagraph"/>
        <w:numPr>
          <w:ilvl w:val="0"/>
          <w:numId w:val="25"/>
        </w:numPr>
        <w:rPr>
          <w:b/>
          <w:sz w:val="24"/>
          <w:szCs w:val="24"/>
        </w:rPr>
      </w:pPr>
      <w:r>
        <w:rPr>
          <w:b/>
          <w:sz w:val="24"/>
          <w:szCs w:val="24"/>
        </w:rPr>
        <w:t>Developm</w:t>
      </w:r>
      <w:r w:rsidR="00C3104F">
        <w:rPr>
          <w:b/>
          <w:sz w:val="24"/>
          <w:szCs w:val="24"/>
        </w:rPr>
        <w:t>e</w:t>
      </w:r>
      <w:r>
        <w:rPr>
          <w:b/>
          <w:sz w:val="24"/>
          <w:szCs w:val="24"/>
        </w:rPr>
        <w:t>n</w:t>
      </w:r>
      <w:r w:rsidR="00C3104F">
        <w:rPr>
          <w:b/>
          <w:sz w:val="24"/>
          <w:szCs w:val="24"/>
        </w:rPr>
        <w:t>t Phase:</w:t>
      </w:r>
    </w:p>
    <w:p w:rsidR="00F86CA2" w:rsidRPr="00F86CA2" w:rsidRDefault="00C3104F" w:rsidP="0027521F">
      <w:pPr>
        <w:pStyle w:val="ListParagraph"/>
        <w:numPr>
          <w:ilvl w:val="0"/>
          <w:numId w:val="30"/>
        </w:numPr>
        <w:rPr>
          <w:sz w:val="24"/>
          <w:szCs w:val="24"/>
        </w:rPr>
      </w:pPr>
      <w:r w:rsidRPr="00C3104F">
        <w:rPr>
          <w:sz w:val="24"/>
          <w:szCs w:val="24"/>
        </w:rPr>
        <w:t>Deploy the system in the Respective Environment.</w:t>
      </w:r>
    </w:p>
    <w:p w:rsidR="00C3104F" w:rsidRDefault="00C3104F" w:rsidP="0027521F">
      <w:pPr>
        <w:pStyle w:val="ListParagraph"/>
        <w:numPr>
          <w:ilvl w:val="0"/>
          <w:numId w:val="25"/>
        </w:numPr>
        <w:rPr>
          <w:b/>
          <w:sz w:val="24"/>
          <w:szCs w:val="24"/>
        </w:rPr>
      </w:pPr>
      <w:r>
        <w:rPr>
          <w:b/>
          <w:sz w:val="24"/>
          <w:szCs w:val="24"/>
        </w:rPr>
        <w:t>Maintenance Phase:</w:t>
      </w:r>
    </w:p>
    <w:p w:rsidR="00C3104F" w:rsidRDefault="00C3104F" w:rsidP="0027521F">
      <w:pPr>
        <w:pStyle w:val="ListParagraph"/>
        <w:numPr>
          <w:ilvl w:val="0"/>
          <w:numId w:val="31"/>
        </w:numPr>
        <w:rPr>
          <w:sz w:val="24"/>
          <w:szCs w:val="24"/>
        </w:rPr>
      </w:pPr>
      <w:r w:rsidRPr="00C3104F">
        <w:rPr>
          <w:sz w:val="24"/>
          <w:szCs w:val="24"/>
        </w:rPr>
        <w:t>Once your system is ready to use you may later require change the code as per customer request</w:t>
      </w:r>
      <w:r w:rsidR="00C5610F">
        <w:rPr>
          <w:sz w:val="24"/>
          <w:szCs w:val="24"/>
        </w:rPr>
        <w:t>.</w:t>
      </w:r>
    </w:p>
    <w:p w:rsidR="00200C35" w:rsidRDefault="00200C35" w:rsidP="00200C35">
      <w:pPr>
        <w:rPr>
          <w:b/>
          <w:sz w:val="24"/>
          <w:szCs w:val="24"/>
        </w:rPr>
      </w:pPr>
      <w:r>
        <w:rPr>
          <w:b/>
          <w:sz w:val="24"/>
          <w:szCs w:val="24"/>
        </w:rPr>
        <w:t>Explain Phases of Spiral Model:</w:t>
      </w:r>
    </w:p>
    <w:p w:rsidR="00360F26" w:rsidRDefault="00200C35" w:rsidP="0027521F">
      <w:pPr>
        <w:pStyle w:val="ListParagraph"/>
        <w:numPr>
          <w:ilvl w:val="0"/>
          <w:numId w:val="32"/>
        </w:numPr>
        <w:rPr>
          <w:b/>
          <w:sz w:val="24"/>
          <w:szCs w:val="24"/>
        </w:rPr>
      </w:pPr>
      <w:r>
        <w:rPr>
          <w:b/>
          <w:sz w:val="24"/>
          <w:szCs w:val="24"/>
        </w:rPr>
        <w:t xml:space="preserve">Planning </w:t>
      </w:r>
    </w:p>
    <w:p w:rsidR="00200C35" w:rsidRDefault="00200C35" w:rsidP="0027521F">
      <w:pPr>
        <w:pStyle w:val="ListParagraph"/>
        <w:numPr>
          <w:ilvl w:val="0"/>
          <w:numId w:val="33"/>
        </w:numPr>
        <w:rPr>
          <w:sz w:val="24"/>
          <w:szCs w:val="24"/>
        </w:rPr>
      </w:pPr>
      <w:r w:rsidRPr="00C5610F">
        <w:rPr>
          <w:sz w:val="24"/>
          <w:szCs w:val="24"/>
        </w:rPr>
        <w:t>In Includes Estimating The Cost , Schedule and Resources For The Iteration It Also Involves Understa</w:t>
      </w:r>
      <w:r w:rsidR="00106FB6">
        <w:rPr>
          <w:sz w:val="24"/>
          <w:szCs w:val="24"/>
        </w:rPr>
        <w:t>n</w:t>
      </w:r>
      <w:r w:rsidRPr="00C5610F">
        <w:rPr>
          <w:sz w:val="24"/>
          <w:szCs w:val="24"/>
        </w:rPr>
        <w:t xml:space="preserve">ding </w:t>
      </w:r>
      <w:r w:rsidR="00C5610F" w:rsidRPr="00C5610F">
        <w:rPr>
          <w:sz w:val="24"/>
          <w:szCs w:val="24"/>
        </w:rPr>
        <w:t xml:space="preserve"> the system Requirement for continuous Between The System Analyst and The Customer.</w:t>
      </w:r>
    </w:p>
    <w:p w:rsidR="00C5610F" w:rsidRDefault="00C5610F" w:rsidP="0027521F">
      <w:pPr>
        <w:pStyle w:val="ListParagraph"/>
        <w:numPr>
          <w:ilvl w:val="0"/>
          <w:numId w:val="32"/>
        </w:numPr>
        <w:rPr>
          <w:b/>
          <w:sz w:val="24"/>
          <w:szCs w:val="24"/>
        </w:rPr>
      </w:pPr>
      <w:r>
        <w:rPr>
          <w:b/>
          <w:sz w:val="24"/>
          <w:szCs w:val="24"/>
        </w:rPr>
        <w:t>Risk Analysis:</w:t>
      </w:r>
    </w:p>
    <w:p w:rsidR="00C5610F" w:rsidRDefault="00C5610F" w:rsidP="0027521F">
      <w:pPr>
        <w:pStyle w:val="ListParagraph"/>
        <w:numPr>
          <w:ilvl w:val="0"/>
          <w:numId w:val="34"/>
        </w:numPr>
        <w:rPr>
          <w:sz w:val="24"/>
          <w:szCs w:val="24"/>
        </w:rPr>
      </w:pPr>
      <w:r w:rsidRPr="00C5610F">
        <w:rPr>
          <w:sz w:val="24"/>
          <w:szCs w:val="24"/>
        </w:rPr>
        <w:t>Identification of Potential Risk is Done While Risk Mitigation St</w:t>
      </w:r>
      <w:r w:rsidR="00F86CA2">
        <w:rPr>
          <w:sz w:val="24"/>
          <w:szCs w:val="24"/>
        </w:rPr>
        <w:t>rategy is Planned and Finalized.</w:t>
      </w:r>
    </w:p>
    <w:p w:rsidR="00C5610F" w:rsidRDefault="00F86CA2" w:rsidP="0027521F">
      <w:pPr>
        <w:pStyle w:val="ListParagraph"/>
        <w:numPr>
          <w:ilvl w:val="0"/>
          <w:numId w:val="32"/>
        </w:numPr>
        <w:rPr>
          <w:b/>
          <w:sz w:val="24"/>
          <w:szCs w:val="24"/>
        </w:rPr>
      </w:pPr>
      <w:r>
        <w:rPr>
          <w:b/>
          <w:sz w:val="24"/>
          <w:szCs w:val="24"/>
        </w:rPr>
        <w:t>Engineering:</w:t>
      </w:r>
    </w:p>
    <w:p w:rsidR="00F86CA2" w:rsidRDefault="00F86CA2" w:rsidP="0027521F">
      <w:pPr>
        <w:pStyle w:val="ListParagraph"/>
        <w:numPr>
          <w:ilvl w:val="0"/>
          <w:numId w:val="35"/>
        </w:numPr>
        <w:rPr>
          <w:sz w:val="24"/>
          <w:szCs w:val="24"/>
        </w:rPr>
      </w:pPr>
      <w:r w:rsidRPr="00F86CA2">
        <w:rPr>
          <w:sz w:val="24"/>
          <w:szCs w:val="24"/>
        </w:rPr>
        <w:t xml:space="preserve">It Includes Testing Coding and Deploying Software at The </w:t>
      </w:r>
      <w:r>
        <w:rPr>
          <w:sz w:val="24"/>
          <w:szCs w:val="24"/>
        </w:rPr>
        <w:t>Customer Site.</w:t>
      </w:r>
    </w:p>
    <w:p w:rsidR="00F86CA2" w:rsidRDefault="00F86CA2" w:rsidP="0027521F">
      <w:pPr>
        <w:pStyle w:val="ListParagraph"/>
        <w:numPr>
          <w:ilvl w:val="0"/>
          <w:numId w:val="32"/>
        </w:numPr>
        <w:rPr>
          <w:b/>
          <w:sz w:val="24"/>
          <w:szCs w:val="24"/>
        </w:rPr>
      </w:pPr>
      <w:r>
        <w:rPr>
          <w:b/>
          <w:sz w:val="24"/>
          <w:szCs w:val="24"/>
        </w:rPr>
        <w:t>Evaluation:</w:t>
      </w:r>
    </w:p>
    <w:p w:rsidR="00F86CA2" w:rsidRDefault="00106FB6" w:rsidP="0027521F">
      <w:pPr>
        <w:pStyle w:val="ListParagraph"/>
        <w:numPr>
          <w:ilvl w:val="0"/>
          <w:numId w:val="36"/>
        </w:numPr>
        <w:rPr>
          <w:sz w:val="24"/>
          <w:szCs w:val="24"/>
        </w:rPr>
      </w:pPr>
      <w:r>
        <w:rPr>
          <w:sz w:val="24"/>
          <w:szCs w:val="24"/>
        </w:rPr>
        <w:t>Eval</w:t>
      </w:r>
      <w:r w:rsidR="003A1A2D" w:rsidRPr="003A1A2D">
        <w:rPr>
          <w:sz w:val="24"/>
          <w:szCs w:val="24"/>
        </w:rPr>
        <w:t>u</w:t>
      </w:r>
      <w:r>
        <w:rPr>
          <w:sz w:val="24"/>
          <w:szCs w:val="24"/>
        </w:rPr>
        <w:t>a</w:t>
      </w:r>
      <w:r w:rsidR="003A1A2D" w:rsidRPr="003A1A2D">
        <w:rPr>
          <w:sz w:val="24"/>
          <w:szCs w:val="24"/>
        </w:rPr>
        <w:t xml:space="preserve">tion Of Software By Customer Also Includes Identifying and Monitoring Risks Such as Schedule Slippage and Cost Overrun </w:t>
      </w:r>
    </w:p>
    <w:p w:rsidR="00F478A1" w:rsidRDefault="00F478A1" w:rsidP="00F478A1">
      <w:pPr>
        <w:rPr>
          <w:b/>
          <w:sz w:val="24"/>
          <w:szCs w:val="24"/>
        </w:rPr>
      </w:pPr>
      <w:r>
        <w:rPr>
          <w:b/>
          <w:sz w:val="24"/>
          <w:szCs w:val="24"/>
        </w:rPr>
        <w:t>Write Agile Manifesto Principal</w:t>
      </w:r>
    </w:p>
    <w:p w:rsidR="00F478A1" w:rsidRPr="00F478A1" w:rsidRDefault="00F478A1" w:rsidP="0027521F">
      <w:pPr>
        <w:pStyle w:val="ListParagraph"/>
        <w:numPr>
          <w:ilvl w:val="0"/>
          <w:numId w:val="37"/>
        </w:numPr>
        <w:rPr>
          <w:sz w:val="24"/>
          <w:szCs w:val="24"/>
        </w:rPr>
      </w:pPr>
      <w:r w:rsidRPr="00F478A1">
        <w:rPr>
          <w:sz w:val="24"/>
          <w:szCs w:val="24"/>
        </w:rPr>
        <w:t xml:space="preserve">Individual Interaction </w:t>
      </w:r>
    </w:p>
    <w:p w:rsidR="00F478A1" w:rsidRPr="00F478A1" w:rsidRDefault="00F478A1" w:rsidP="0027521F">
      <w:pPr>
        <w:pStyle w:val="ListParagraph"/>
        <w:numPr>
          <w:ilvl w:val="0"/>
          <w:numId w:val="37"/>
        </w:numPr>
        <w:rPr>
          <w:sz w:val="24"/>
          <w:szCs w:val="24"/>
        </w:rPr>
      </w:pPr>
      <w:r w:rsidRPr="00F478A1">
        <w:rPr>
          <w:sz w:val="24"/>
          <w:szCs w:val="24"/>
        </w:rPr>
        <w:t>Working Software</w:t>
      </w:r>
    </w:p>
    <w:p w:rsidR="00F478A1" w:rsidRPr="00F478A1" w:rsidRDefault="00F478A1" w:rsidP="0027521F">
      <w:pPr>
        <w:pStyle w:val="ListParagraph"/>
        <w:numPr>
          <w:ilvl w:val="0"/>
          <w:numId w:val="37"/>
        </w:numPr>
        <w:rPr>
          <w:sz w:val="24"/>
          <w:szCs w:val="24"/>
        </w:rPr>
      </w:pPr>
      <w:r w:rsidRPr="00F478A1">
        <w:rPr>
          <w:sz w:val="24"/>
          <w:szCs w:val="24"/>
        </w:rPr>
        <w:t>Customer Collaboration</w:t>
      </w:r>
    </w:p>
    <w:p w:rsidR="00F478A1" w:rsidRDefault="00F478A1" w:rsidP="0027521F">
      <w:pPr>
        <w:pStyle w:val="ListParagraph"/>
        <w:numPr>
          <w:ilvl w:val="0"/>
          <w:numId w:val="37"/>
        </w:numPr>
        <w:rPr>
          <w:sz w:val="24"/>
          <w:szCs w:val="24"/>
        </w:rPr>
      </w:pPr>
      <w:r w:rsidRPr="00F478A1">
        <w:rPr>
          <w:sz w:val="24"/>
          <w:szCs w:val="24"/>
        </w:rPr>
        <w:t xml:space="preserve">Responding To Change </w:t>
      </w:r>
    </w:p>
    <w:p w:rsidR="00F478A1" w:rsidRDefault="00F478A1" w:rsidP="00F478A1">
      <w:pPr>
        <w:rPr>
          <w:b/>
          <w:sz w:val="24"/>
          <w:szCs w:val="24"/>
        </w:rPr>
      </w:pPr>
      <w:r>
        <w:rPr>
          <w:b/>
          <w:sz w:val="24"/>
          <w:szCs w:val="24"/>
        </w:rPr>
        <w:t>Explain Worki</w:t>
      </w:r>
      <w:r w:rsidR="00106FB6">
        <w:rPr>
          <w:b/>
          <w:sz w:val="24"/>
          <w:szCs w:val="24"/>
        </w:rPr>
        <w:t>ng Methodology o</w:t>
      </w:r>
      <w:r>
        <w:rPr>
          <w:b/>
          <w:sz w:val="24"/>
          <w:szCs w:val="24"/>
        </w:rPr>
        <w:t xml:space="preserve">f Agile Model And Also Write Pros And Cons </w:t>
      </w:r>
    </w:p>
    <w:p w:rsidR="00F478A1" w:rsidRPr="00796B9E" w:rsidRDefault="00F478A1" w:rsidP="0027521F">
      <w:pPr>
        <w:pStyle w:val="ListParagraph"/>
        <w:numPr>
          <w:ilvl w:val="0"/>
          <w:numId w:val="38"/>
        </w:numPr>
        <w:rPr>
          <w:sz w:val="24"/>
          <w:szCs w:val="24"/>
        </w:rPr>
      </w:pPr>
      <w:r w:rsidRPr="00796B9E">
        <w:rPr>
          <w:sz w:val="24"/>
          <w:szCs w:val="24"/>
        </w:rPr>
        <w:t>Agile SDLC Model is Combination of Iterative and Incremental Process Model Which Focus On Process Adaptability and Customer Satisfaction by Rapid Delivery of Working Software Product</w:t>
      </w:r>
    </w:p>
    <w:p w:rsidR="00796B9E" w:rsidRPr="00796B9E" w:rsidRDefault="00796B9E" w:rsidP="0027521F">
      <w:pPr>
        <w:pStyle w:val="ListParagraph"/>
        <w:numPr>
          <w:ilvl w:val="0"/>
          <w:numId w:val="39"/>
        </w:numPr>
        <w:rPr>
          <w:sz w:val="24"/>
          <w:szCs w:val="24"/>
        </w:rPr>
      </w:pPr>
      <w:r w:rsidRPr="00796B9E">
        <w:rPr>
          <w:sz w:val="24"/>
          <w:szCs w:val="24"/>
        </w:rPr>
        <w:lastRenderedPageBreak/>
        <w:t>Agile Method Breaks t</w:t>
      </w:r>
      <w:r w:rsidR="0061296A" w:rsidRPr="00796B9E">
        <w:rPr>
          <w:sz w:val="24"/>
          <w:szCs w:val="24"/>
        </w:rPr>
        <w:t xml:space="preserve">he Product into Small Incremental Builds This Builds are Provided in </w:t>
      </w:r>
      <w:r w:rsidRPr="00796B9E">
        <w:rPr>
          <w:sz w:val="24"/>
          <w:szCs w:val="24"/>
        </w:rPr>
        <w:t xml:space="preserve">Iterations </w:t>
      </w:r>
    </w:p>
    <w:p w:rsidR="00796B9E" w:rsidRPr="00796B9E" w:rsidRDefault="00106FB6" w:rsidP="0027521F">
      <w:pPr>
        <w:pStyle w:val="ListParagraph"/>
        <w:numPr>
          <w:ilvl w:val="0"/>
          <w:numId w:val="39"/>
        </w:numPr>
        <w:rPr>
          <w:sz w:val="24"/>
          <w:szCs w:val="24"/>
        </w:rPr>
      </w:pPr>
      <w:r>
        <w:rPr>
          <w:sz w:val="24"/>
          <w:szCs w:val="24"/>
        </w:rPr>
        <w:t>Each Iteration Typica</w:t>
      </w:r>
      <w:r w:rsidR="00796B9E" w:rsidRPr="00796B9E">
        <w:rPr>
          <w:sz w:val="24"/>
          <w:szCs w:val="24"/>
        </w:rPr>
        <w:t xml:space="preserve">lly Lasts From About One to Three Weeks </w:t>
      </w:r>
    </w:p>
    <w:p w:rsidR="00F478A1" w:rsidRPr="00796B9E" w:rsidRDefault="00796B9E" w:rsidP="0027521F">
      <w:pPr>
        <w:pStyle w:val="ListParagraph"/>
        <w:numPr>
          <w:ilvl w:val="0"/>
          <w:numId w:val="39"/>
        </w:numPr>
        <w:rPr>
          <w:sz w:val="24"/>
          <w:szCs w:val="24"/>
        </w:rPr>
      </w:pPr>
      <w:r w:rsidRPr="00796B9E">
        <w:rPr>
          <w:sz w:val="24"/>
          <w:szCs w:val="24"/>
        </w:rPr>
        <w:t>At The End of the Iteration A Working Product is D</w:t>
      </w:r>
      <w:r w:rsidR="00106FB6">
        <w:rPr>
          <w:sz w:val="24"/>
          <w:szCs w:val="24"/>
        </w:rPr>
        <w:t>isplayed to the Customer and Im</w:t>
      </w:r>
      <w:r w:rsidRPr="00796B9E">
        <w:rPr>
          <w:sz w:val="24"/>
          <w:szCs w:val="24"/>
        </w:rPr>
        <w:t xml:space="preserve">portant Stakeholders </w:t>
      </w:r>
    </w:p>
    <w:p w:rsidR="00796B9E" w:rsidRDefault="00106FB6" w:rsidP="0027521F">
      <w:pPr>
        <w:pStyle w:val="ListParagraph"/>
        <w:numPr>
          <w:ilvl w:val="0"/>
          <w:numId w:val="39"/>
        </w:numPr>
        <w:rPr>
          <w:sz w:val="24"/>
          <w:szCs w:val="24"/>
        </w:rPr>
      </w:pPr>
      <w:r>
        <w:rPr>
          <w:sz w:val="24"/>
          <w:szCs w:val="24"/>
        </w:rPr>
        <w:t>Iterative Approach is t</w:t>
      </w:r>
      <w:r w:rsidR="00796B9E" w:rsidRPr="00796B9E">
        <w:rPr>
          <w:sz w:val="24"/>
          <w:szCs w:val="24"/>
        </w:rPr>
        <w:t>aken and Worki</w:t>
      </w:r>
      <w:r>
        <w:rPr>
          <w:sz w:val="24"/>
          <w:szCs w:val="24"/>
        </w:rPr>
        <w:t>ng Software Build is delivered a</w:t>
      </w:r>
      <w:r w:rsidR="00796B9E" w:rsidRPr="00796B9E">
        <w:rPr>
          <w:sz w:val="24"/>
          <w:szCs w:val="24"/>
        </w:rPr>
        <w:t xml:space="preserve">fter Each </w:t>
      </w:r>
      <w:r>
        <w:rPr>
          <w:sz w:val="24"/>
          <w:szCs w:val="24"/>
        </w:rPr>
        <w:t>Iteration Each Build is Increme</w:t>
      </w:r>
      <w:r w:rsidR="00796B9E" w:rsidRPr="00796B9E">
        <w:rPr>
          <w:sz w:val="24"/>
          <w:szCs w:val="24"/>
        </w:rPr>
        <w:t>ntal in Terms of Features. The Final Build Holds All The Future  Required by The Customer</w:t>
      </w:r>
    </w:p>
    <w:p w:rsidR="00576A71" w:rsidRDefault="00576A71" w:rsidP="00576A71">
      <w:pPr>
        <w:rPr>
          <w:b/>
          <w:sz w:val="24"/>
          <w:szCs w:val="24"/>
        </w:rPr>
      </w:pPr>
      <w:r>
        <w:rPr>
          <w:b/>
          <w:sz w:val="24"/>
          <w:szCs w:val="24"/>
        </w:rPr>
        <w:t>Pros Of Agile Model:</w:t>
      </w:r>
    </w:p>
    <w:p w:rsidR="00576A71" w:rsidRPr="00717CE7" w:rsidRDefault="00106FB6" w:rsidP="0027521F">
      <w:pPr>
        <w:pStyle w:val="ListParagraph"/>
        <w:numPr>
          <w:ilvl w:val="0"/>
          <w:numId w:val="40"/>
        </w:numPr>
        <w:rPr>
          <w:sz w:val="24"/>
          <w:szCs w:val="24"/>
        </w:rPr>
      </w:pPr>
      <w:r>
        <w:rPr>
          <w:sz w:val="24"/>
          <w:szCs w:val="24"/>
        </w:rPr>
        <w:t xml:space="preserve">It is Very Realistic </w:t>
      </w:r>
      <w:r w:rsidR="001E0A61">
        <w:rPr>
          <w:sz w:val="24"/>
          <w:szCs w:val="24"/>
        </w:rPr>
        <w:t>Appro</w:t>
      </w:r>
      <w:r w:rsidR="001E0A61" w:rsidRPr="00717CE7">
        <w:rPr>
          <w:sz w:val="24"/>
          <w:szCs w:val="24"/>
        </w:rPr>
        <w:t>ach</w:t>
      </w:r>
      <w:r w:rsidR="00576A71" w:rsidRPr="00717CE7">
        <w:rPr>
          <w:sz w:val="24"/>
          <w:szCs w:val="24"/>
        </w:rPr>
        <w:t xml:space="preserve"> To Software Development </w:t>
      </w:r>
    </w:p>
    <w:p w:rsidR="00576A71" w:rsidRPr="00717CE7" w:rsidRDefault="00576A71" w:rsidP="0027521F">
      <w:pPr>
        <w:pStyle w:val="ListParagraph"/>
        <w:numPr>
          <w:ilvl w:val="0"/>
          <w:numId w:val="40"/>
        </w:numPr>
        <w:rPr>
          <w:sz w:val="24"/>
          <w:szCs w:val="24"/>
        </w:rPr>
      </w:pPr>
      <w:r w:rsidRPr="00717CE7">
        <w:rPr>
          <w:sz w:val="24"/>
          <w:szCs w:val="24"/>
        </w:rPr>
        <w:t xml:space="preserve">Promote Teamwork And Cross Training </w:t>
      </w:r>
    </w:p>
    <w:p w:rsidR="00576A71" w:rsidRPr="00717CE7" w:rsidRDefault="00576A71" w:rsidP="0027521F">
      <w:pPr>
        <w:pStyle w:val="ListParagraph"/>
        <w:numPr>
          <w:ilvl w:val="0"/>
          <w:numId w:val="40"/>
        </w:numPr>
        <w:rPr>
          <w:sz w:val="24"/>
          <w:szCs w:val="24"/>
        </w:rPr>
      </w:pPr>
      <w:r w:rsidRPr="00717CE7">
        <w:rPr>
          <w:sz w:val="24"/>
          <w:szCs w:val="24"/>
        </w:rPr>
        <w:t>Functionality Can Be Developed Rapidly And Demonstrated</w:t>
      </w:r>
    </w:p>
    <w:p w:rsidR="00576A71" w:rsidRPr="00717CE7" w:rsidRDefault="00576A71" w:rsidP="0027521F">
      <w:pPr>
        <w:pStyle w:val="ListParagraph"/>
        <w:numPr>
          <w:ilvl w:val="0"/>
          <w:numId w:val="40"/>
        </w:numPr>
        <w:rPr>
          <w:sz w:val="24"/>
          <w:szCs w:val="24"/>
        </w:rPr>
      </w:pPr>
      <w:r w:rsidRPr="00717CE7">
        <w:rPr>
          <w:sz w:val="24"/>
          <w:szCs w:val="24"/>
        </w:rPr>
        <w:t>Resource Requirements Are Minimum</w:t>
      </w:r>
    </w:p>
    <w:p w:rsidR="00576A71" w:rsidRPr="00717CE7" w:rsidRDefault="00576A71" w:rsidP="0027521F">
      <w:pPr>
        <w:pStyle w:val="ListParagraph"/>
        <w:numPr>
          <w:ilvl w:val="0"/>
          <w:numId w:val="40"/>
        </w:numPr>
        <w:rPr>
          <w:sz w:val="24"/>
          <w:szCs w:val="24"/>
        </w:rPr>
      </w:pPr>
      <w:r w:rsidRPr="00717CE7">
        <w:rPr>
          <w:sz w:val="24"/>
          <w:szCs w:val="24"/>
        </w:rPr>
        <w:t xml:space="preserve">Suitable For Fixed and Changing Requirements </w:t>
      </w:r>
    </w:p>
    <w:p w:rsidR="00576A71" w:rsidRPr="00717CE7" w:rsidRDefault="00576A71" w:rsidP="0027521F">
      <w:pPr>
        <w:pStyle w:val="ListParagraph"/>
        <w:numPr>
          <w:ilvl w:val="0"/>
          <w:numId w:val="40"/>
        </w:numPr>
        <w:rPr>
          <w:sz w:val="24"/>
          <w:szCs w:val="24"/>
        </w:rPr>
      </w:pPr>
      <w:r w:rsidRPr="00717CE7">
        <w:rPr>
          <w:sz w:val="24"/>
          <w:szCs w:val="24"/>
        </w:rPr>
        <w:t>Delivers Early Partial Working Solutions</w:t>
      </w:r>
    </w:p>
    <w:p w:rsidR="00576A71" w:rsidRPr="00717CE7" w:rsidRDefault="00576A71" w:rsidP="0027521F">
      <w:pPr>
        <w:pStyle w:val="ListParagraph"/>
        <w:numPr>
          <w:ilvl w:val="0"/>
          <w:numId w:val="40"/>
        </w:numPr>
        <w:rPr>
          <w:sz w:val="24"/>
          <w:szCs w:val="24"/>
        </w:rPr>
      </w:pPr>
      <w:r w:rsidRPr="00717CE7">
        <w:rPr>
          <w:sz w:val="24"/>
          <w:szCs w:val="24"/>
        </w:rPr>
        <w:t xml:space="preserve">Good Model For Environments That Changes Steadily </w:t>
      </w:r>
    </w:p>
    <w:p w:rsidR="00717CE7" w:rsidRPr="00717CE7" w:rsidRDefault="00717CE7" w:rsidP="0027521F">
      <w:pPr>
        <w:pStyle w:val="ListParagraph"/>
        <w:numPr>
          <w:ilvl w:val="0"/>
          <w:numId w:val="40"/>
        </w:numPr>
        <w:rPr>
          <w:sz w:val="24"/>
          <w:szCs w:val="24"/>
        </w:rPr>
      </w:pPr>
      <w:r w:rsidRPr="00717CE7">
        <w:rPr>
          <w:sz w:val="24"/>
          <w:szCs w:val="24"/>
        </w:rPr>
        <w:t xml:space="preserve">Minimal Rules , Documentation Easily Employed </w:t>
      </w:r>
    </w:p>
    <w:p w:rsidR="00576A71" w:rsidRDefault="00717CE7" w:rsidP="0027521F">
      <w:pPr>
        <w:pStyle w:val="ListParagraph"/>
        <w:numPr>
          <w:ilvl w:val="0"/>
          <w:numId w:val="40"/>
        </w:numPr>
        <w:rPr>
          <w:sz w:val="24"/>
          <w:szCs w:val="24"/>
        </w:rPr>
      </w:pPr>
      <w:r w:rsidRPr="00717CE7">
        <w:rPr>
          <w:sz w:val="24"/>
          <w:szCs w:val="24"/>
        </w:rPr>
        <w:t xml:space="preserve">Little or No Planning Required Easy To Manage Gives Flexibility To Developers </w:t>
      </w:r>
      <w:r w:rsidR="00576A71" w:rsidRPr="00717CE7">
        <w:rPr>
          <w:sz w:val="24"/>
          <w:szCs w:val="24"/>
        </w:rPr>
        <w:t xml:space="preserve"> </w:t>
      </w:r>
    </w:p>
    <w:p w:rsidR="00717CE7" w:rsidRDefault="00106FB6" w:rsidP="00717CE7">
      <w:pPr>
        <w:rPr>
          <w:b/>
          <w:sz w:val="24"/>
          <w:szCs w:val="24"/>
        </w:rPr>
      </w:pPr>
      <w:r>
        <w:rPr>
          <w:b/>
          <w:sz w:val="24"/>
          <w:szCs w:val="24"/>
        </w:rPr>
        <w:t>Cons o</w:t>
      </w:r>
      <w:r w:rsidR="00717CE7">
        <w:rPr>
          <w:b/>
          <w:sz w:val="24"/>
          <w:szCs w:val="24"/>
        </w:rPr>
        <w:t>f Agile Model</w:t>
      </w:r>
    </w:p>
    <w:p w:rsidR="00717CE7" w:rsidRPr="00860C03" w:rsidRDefault="00717CE7" w:rsidP="0027521F">
      <w:pPr>
        <w:pStyle w:val="ListParagraph"/>
        <w:numPr>
          <w:ilvl w:val="0"/>
          <w:numId w:val="41"/>
        </w:numPr>
        <w:rPr>
          <w:sz w:val="24"/>
          <w:szCs w:val="24"/>
        </w:rPr>
      </w:pPr>
      <w:r w:rsidRPr="00860C03">
        <w:rPr>
          <w:sz w:val="24"/>
          <w:szCs w:val="24"/>
        </w:rPr>
        <w:t xml:space="preserve">Not Suitable for Handling Complex Dependencies </w:t>
      </w:r>
    </w:p>
    <w:p w:rsidR="00717CE7" w:rsidRPr="00860C03" w:rsidRDefault="00717CE7" w:rsidP="0027521F">
      <w:pPr>
        <w:pStyle w:val="ListParagraph"/>
        <w:numPr>
          <w:ilvl w:val="0"/>
          <w:numId w:val="41"/>
        </w:numPr>
        <w:rPr>
          <w:sz w:val="24"/>
          <w:szCs w:val="24"/>
        </w:rPr>
      </w:pPr>
      <w:r w:rsidRPr="00860C03">
        <w:rPr>
          <w:sz w:val="24"/>
          <w:szCs w:val="24"/>
        </w:rPr>
        <w:t>More Risk Of Sustainability , Maintainability , Extensibility</w:t>
      </w:r>
    </w:p>
    <w:p w:rsidR="00717CE7" w:rsidRPr="00860C03" w:rsidRDefault="00717CE7" w:rsidP="0027521F">
      <w:pPr>
        <w:pStyle w:val="ListParagraph"/>
        <w:numPr>
          <w:ilvl w:val="0"/>
          <w:numId w:val="41"/>
        </w:numPr>
        <w:rPr>
          <w:sz w:val="24"/>
          <w:szCs w:val="24"/>
        </w:rPr>
      </w:pPr>
      <w:r w:rsidRPr="00860C03">
        <w:rPr>
          <w:sz w:val="24"/>
          <w:szCs w:val="24"/>
        </w:rPr>
        <w:t xml:space="preserve">Depends Heavily On Customer Interaction So If Customer is Not Clear , Team can Be Driven In The Wrong Direction </w:t>
      </w:r>
    </w:p>
    <w:p w:rsidR="00717CE7" w:rsidRPr="00860C03" w:rsidRDefault="00717CE7" w:rsidP="0027521F">
      <w:pPr>
        <w:pStyle w:val="ListParagraph"/>
        <w:numPr>
          <w:ilvl w:val="0"/>
          <w:numId w:val="41"/>
        </w:numPr>
        <w:rPr>
          <w:sz w:val="24"/>
          <w:szCs w:val="24"/>
        </w:rPr>
      </w:pPr>
      <w:r w:rsidRPr="00860C03">
        <w:rPr>
          <w:sz w:val="24"/>
          <w:szCs w:val="24"/>
        </w:rPr>
        <w:t xml:space="preserve">There is Very High Individual  Dependency , Since There is Minimum Documentation Generated </w:t>
      </w:r>
    </w:p>
    <w:p w:rsidR="00EC71A8" w:rsidRDefault="00860C03">
      <w:pPr>
        <w:pStyle w:val="ListParagraph"/>
        <w:numPr>
          <w:ilvl w:val="0"/>
          <w:numId w:val="41"/>
        </w:numPr>
        <w:rPr>
          <w:ins w:id="0" w:author="acer" w:date="2023-04-02T15:16:00Z"/>
          <w:sz w:val="24"/>
          <w:szCs w:val="24"/>
        </w:rPr>
        <w:pPrChange w:id="1" w:author="acer" w:date="2023-04-02T15:16:00Z">
          <w:pPr>
            <w:tabs>
              <w:tab w:val="left" w:pos="3480"/>
            </w:tabs>
          </w:pPr>
        </w:pPrChange>
      </w:pPr>
      <w:r w:rsidRPr="00860C03">
        <w:rPr>
          <w:sz w:val="24"/>
          <w:szCs w:val="24"/>
        </w:rPr>
        <w:t>Transfer Of Technology To New Team Member May Be Quite Challenging Due To Lack Of Documentation</w:t>
      </w:r>
    </w:p>
    <w:p w:rsidR="001D2A8A" w:rsidRPr="00EC71A8" w:rsidDel="00EC71A8" w:rsidRDefault="00860C03">
      <w:pPr>
        <w:rPr>
          <w:del w:id="2" w:author="acer" w:date="2023-04-02T15:16:00Z"/>
          <w:sz w:val="24"/>
          <w:szCs w:val="24"/>
          <w:rPrChange w:id="3" w:author="acer" w:date="2023-04-02T15:16:00Z">
            <w:rPr>
              <w:del w:id="4" w:author="acer" w:date="2023-04-02T15:16:00Z"/>
            </w:rPr>
          </w:rPrChange>
        </w:rPr>
        <w:pPrChange w:id="5" w:author="acer" w:date="2023-04-02T15:16:00Z">
          <w:pPr>
            <w:pStyle w:val="ListParagraph"/>
            <w:numPr>
              <w:numId w:val="41"/>
            </w:numPr>
            <w:ind w:hanging="360"/>
          </w:pPr>
        </w:pPrChange>
      </w:pPr>
      <w:del w:id="6" w:author="acer" w:date="2023-04-02T15:16:00Z">
        <w:r w:rsidRPr="00EC71A8" w:rsidDel="00EC71A8">
          <w:rPr>
            <w:sz w:val="24"/>
            <w:szCs w:val="24"/>
            <w:rPrChange w:id="7" w:author="acer" w:date="2023-04-02T15:16:00Z">
              <w:rPr/>
            </w:rPrChange>
          </w:rPr>
          <w:delText xml:space="preserve"> </w:delText>
        </w:r>
      </w:del>
    </w:p>
    <w:p w:rsidR="001D2A8A" w:rsidRPr="00EC71A8" w:rsidDel="00EC71A8" w:rsidRDefault="001D2A8A" w:rsidP="001E0A61">
      <w:pPr>
        <w:rPr>
          <w:del w:id="8" w:author="acer" w:date="2023-04-02T15:16:00Z"/>
          <w:b/>
          <w:rPrChange w:id="9" w:author="acer" w:date="2023-04-02T15:16:00Z">
            <w:rPr>
              <w:del w:id="10" w:author="acer" w:date="2023-04-02T15:16:00Z"/>
            </w:rPr>
          </w:rPrChange>
        </w:rPr>
      </w:pPr>
    </w:p>
    <w:p w:rsidR="001D2A8A" w:rsidDel="00EC71A8" w:rsidRDefault="001D2A8A">
      <w:pPr>
        <w:rPr>
          <w:del w:id="11" w:author="acer" w:date="2023-04-02T15:16:00Z"/>
        </w:rPr>
      </w:pPr>
    </w:p>
    <w:p w:rsidR="001D2A8A" w:rsidDel="00EC71A8" w:rsidRDefault="001D2A8A">
      <w:pPr>
        <w:rPr>
          <w:del w:id="12" w:author="acer" w:date="2023-04-02T15:16:00Z"/>
        </w:rPr>
      </w:pPr>
    </w:p>
    <w:p w:rsidR="001D2A8A" w:rsidDel="00EC71A8" w:rsidRDefault="001D2A8A">
      <w:pPr>
        <w:rPr>
          <w:del w:id="13" w:author="acer" w:date="2023-04-02T15:16:00Z"/>
        </w:rPr>
      </w:pPr>
    </w:p>
    <w:p w:rsidR="001D2A8A" w:rsidDel="00EC71A8" w:rsidRDefault="001D2A8A">
      <w:pPr>
        <w:rPr>
          <w:del w:id="14" w:author="acer" w:date="2023-04-02T15:16:00Z"/>
        </w:rPr>
      </w:pPr>
    </w:p>
    <w:p w:rsidR="001D2A8A" w:rsidDel="00EC71A8" w:rsidRDefault="001D2A8A">
      <w:pPr>
        <w:rPr>
          <w:del w:id="15" w:author="acer" w:date="2023-04-02T15:16:00Z"/>
        </w:rPr>
      </w:pPr>
    </w:p>
    <w:p w:rsidR="001D2A8A" w:rsidDel="00EC71A8" w:rsidRDefault="001D2A8A">
      <w:pPr>
        <w:rPr>
          <w:del w:id="16" w:author="acer" w:date="2023-04-02T15:16:00Z"/>
        </w:rPr>
      </w:pPr>
    </w:p>
    <w:p w:rsidR="001D2A8A" w:rsidDel="00EC71A8" w:rsidRDefault="001D2A8A">
      <w:pPr>
        <w:rPr>
          <w:del w:id="17" w:author="acer" w:date="2023-04-02T15:16:00Z"/>
        </w:rPr>
      </w:pPr>
    </w:p>
    <w:p w:rsidR="001D2A8A" w:rsidDel="00EC71A8" w:rsidRDefault="001D2A8A">
      <w:pPr>
        <w:rPr>
          <w:del w:id="18" w:author="acer" w:date="2023-04-02T15:16:00Z"/>
        </w:rPr>
      </w:pPr>
    </w:p>
    <w:p w:rsidR="00EC71A8" w:rsidRDefault="00EC71A8">
      <w:pPr>
        <w:pPrChange w:id="19" w:author="acer" w:date="2023-04-02T15:16:00Z">
          <w:pPr>
            <w:tabs>
              <w:tab w:val="left" w:pos="3480"/>
            </w:tabs>
          </w:pPr>
        </w:pPrChange>
      </w:pPr>
    </w:p>
    <w:p w:rsidR="00EC71A8" w:rsidRDefault="00EC71A8">
      <w:pPr>
        <w:rPr>
          <w:b/>
          <w:sz w:val="24"/>
          <w:szCs w:val="24"/>
        </w:rPr>
        <w:pPrChange w:id="20" w:author="acer" w:date="2023-04-02T15:15:00Z">
          <w:pPr>
            <w:tabs>
              <w:tab w:val="left" w:pos="3480"/>
            </w:tabs>
          </w:pPr>
        </w:pPrChange>
      </w:pPr>
      <w:ins w:id="21" w:author="acer" w:date="2023-04-02T15:19:00Z">
        <w:r>
          <w:rPr>
            <w:b/>
            <w:sz w:val="24"/>
            <w:szCs w:val="24"/>
          </w:rPr>
          <w:t xml:space="preserve">Draw use case on Online Book Shopping </w:t>
        </w:r>
      </w:ins>
    </w:p>
    <w:p w:rsidR="00A45B6C" w:rsidRDefault="001E0A61" w:rsidP="00A45B6C">
      <w:pPr>
        <w:rPr>
          <w:ins w:id="22" w:author="acer" w:date="2023-04-02T15:19:00Z"/>
          <w:b/>
          <w:sz w:val="24"/>
          <w:szCs w:val="24"/>
        </w:rPr>
      </w:pPr>
      <w:r>
        <w:rPr>
          <w:b/>
          <w:noProof/>
          <w:sz w:val="24"/>
          <w:szCs w:val="24"/>
          <w:lang w:eastAsia="en-IN"/>
        </w:rPr>
        <mc:AlternateContent>
          <mc:Choice Requires="wps">
            <w:drawing>
              <wp:anchor distT="0" distB="0" distL="114300" distR="114300" simplePos="0" relativeHeight="251676672" behindDoc="0" locked="0" layoutInCell="1" allowOverlap="1" wp14:anchorId="60D434B2" wp14:editId="47F674B1">
                <wp:simplePos x="0" y="0"/>
                <wp:positionH relativeFrom="column">
                  <wp:posOffset>4019550</wp:posOffset>
                </wp:positionH>
                <wp:positionV relativeFrom="paragraph">
                  <wp:posOffset>8255</wp:posOffset>
                </wp:positionV>
                <wp:extent cx="1076325" cy="3143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076325" cy="314325"/>
                        </a:xfrm>
                        <a:prstGeom prst="rect">
                          <a:avLst/>
                        </a:prstGeom>
                      </wps:spPr>
                      <wps:style>
                        <a:lnRef idx="2">
                          <a:schemeClr val="dk1"/>
                        </a:lnRef>
                        <a:fillRef idx="1">
                          <a:schemeClr val="lt1"/>
                        </a:fillRef>
                        <a:effectRef idx="0">
                          <a:schemeClr val="dk1"/>
                        </a:effectRef>
                        <a:fontRef idx="minor">
                          <a:schemeClr val="dk1"/>
                        </a:fontRef>
                      </wps:style>
                      <wps:txbx>
                        <w:txbxContent>
                          <w:p w:rsidR="00A45B6C" w:rsidRDefault="00A45B6C" w:rsidP="00A45B6C">
                            <w:pPr>
                              <w:jc w:val="center"/>
                            </w:pPr>
                            <w:r>
                              <w:t>Open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434B2" id="Rectangle 20" o:spid="_x0000_s1026" style="position:absolute;margin-left:316.5pt;margin-top:.65pt;width:84.7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" fillcolor="white [3201]" strokecolor="black [3200]" strokeweight="1pt">
                <v:textbox>
                  <w:txbxContent>
                    <w:p w:rsidR="00A45B6C" w:rsidRDefault="00A45B6C" w:rsidP="00A45B6C">
                      <w:pPr>
                        <w:jc w:val="center"/>
                      </w:pPr>
                      <w:r>
                        <w:t>Open App</w:t>
                      </w:r>
                    </w:p>
                  </w:txbxContent>
                </v:textbox>
              </v:rect>
            </w:pict>
          </mc:Fallback>
        </mc:AlternateContent>
      </w:r>
      <w:r w:rsidR="000A40DC">
        <w:rPr>
          <w:b/>
          <w:noProof/>
          <w:sz w:val="24"/>
          <w:szCs w:val="24"/>
          <w:lang w:eastAsia="en-IN"/>
        </w:rPr>
        <mc:AlternateContent>
          <mc:Choice Requires="wps">
            <w:drawing>
              <wp:anchor distT="0" distB="0" distL="114300" distR="114300" simplePos="0" relativeHeight="251684864" behindDoc="0" locked="0" layoutInCell="1" allowOverlap="1" wp14:anchorId="4F939215" wp14:editId="6B580EC9">
                <wp:simplePos x="0" y="0"/>
                <wp:positionH relativeFrom="column">
                  <wp:posOffset>1943099</wp:posOffset>
                </wp:positionH>
                <wp:positionV relativeFrom="paragraph">
                  <wp:posOffset>160655</wp:posOffset>
                </wp:positionV>
                <wp:extent cx="2066925" cy="1276350"/>
                <wp:effectExtent l="0" t="0" r="28575" b="19050"/>
                <wp:wrapNone/>
                <wp:docPr id="44" name="Straight Connector 44"/>
                <wp:cNvGraphicFramePr/>
                <a:graphic xmlns:a="http://schemas.openxmlformats.org/drawingml/2006/main">
                  <a:graphicData uri="http://schemas.microsoft.com/office/word/2010/wordprocessingShape">
                    <wps:wsp>
                      <wps:cNvCnPr/>
                      <wps:spPr>
                        <a:xfrm flipV="1">
                          <a:off x="0" y="0"/>
                          <a:ext cx="2066925" cy="127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F8E981" id="Straight Connector 44"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53pt,12.65pt" to="315.7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" strokecolor="black [3200]" strokeweight=".5pt">
                <v:stroke joinstyle="miter"/>
              </v:line>
            </w:pict>
          </mc:Fallback>
        </mc:AlternateContent>
      </w:r>
    </w:p>
    <w:p w:rsidR="001E0A61" w:rsidRDefault="000A40DC">
      <w:pPr>
        <w:rPr>
          <w:b/>
          <w:sz w:val="24"/>
          <w:szCs w:val="24"/>
        </w:rPr>
        <w:pPrChange w:id="23" w:author="acer" w:date="2023-04-02T15:15:00Z">
          <w:pPr>
            <w:tabs>
              <w:tab w:val="left" w:pos="3480"/>
            </w:tabs>
          </w:pPr>
        </w:pPrChange>
      </w:pPr>
      <w:r>
        <w:rPr>
          <w:b/>
          <w:noProof/>
          <w:sz w:val="24"/>
          <w:szCs w:val="24"/>
          <w:lang w:eastAsia="en-IN"/>
        </w:rPr>
        <mc:AlternateContent>
          <mc:Choice Requires="wps">
            <w:drawing>
              <wp:anchor distT="0" distB="0" distL="114300" distR="114300" simplePos="0" relativeHeight="251691008" behindDoc="0" locked="0" layoutInCell="1" allowOverlap="1">
                <wp:simplePos x="0" y="0"/>
                <wp:positionH relativeFrom="column">
                  <wp:posOffset>1962150</wp:posOffset>
                </wp:positionH>
                <wp:positionV relativeFrom="paragraph">
                  <wp:posOffset>1115060</wp:posOffset>
                </wp:positionV>
                <wp:extent cx="2095500" cy="120015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2095500" cy="1200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CB066F" id="Straight Connector 5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54.5pt,87.8pt" to="319.5pt,1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" strokecolor="black [3200]" strokeweight=".5pt">
                <v:stroke joinstyle="miter"/>
              </v:line>
            </w:pict>
          </mc:Fallback>
        </mc:AlternateContent>
      </w:r>
      <w:r>
        <w:rPr>
          <w:b/>
          <w:noProof/>
          <w:sz w:val="24"/>
          <w:szCs w:val="24"/>
          <w:lang w:eastAsia="en-IN"/>
        </w:rPr>
        <mc:AlternateContent>
          <mc:Choice Requires="wps">
            <w:drawing>
              <wp:anchor distT="0" distB="0" distL="114300" distR="114300" simplePos="0" relativeHeight="251689984" behindDoc="0" locked="0" layoutInCell="1" allowOverlap="1">
                <wp:simplePos x="0" y="0"/>
                <wp:positionH relativeFrom="column">
                  <wp:posOffset>1952624</wp:posOffset>
                </wp:positionH>
                <wp:positionV relativeFrom="paragraph">
                  <wp:posOffset>1115060</wp:posOffset>
                </wp:positionV>
                <wp:extent cx="2085975" cy="771525"/>
                <wp:effectExtent l="0" t="0" r="28575" b="28575"/>
                <wp:wrapNone/>
                <wp:docPr id="51" name="Straight Connector 51"/>
                <wp:cNvGraphicFramePr/>
                <a:graphic xmlns:a="http://schemas.openxmlformats.org/drawingml/2006/main">
                  <a:graphicData uri="http://schemas.microsoft.com/office/word/2010/wordprocessingShape">
                    <wps:wsp>
                      <wps:cNvCnPr/>
                      <wps:spPr>
                        <a:xfrm>
                          <a:off x="0" y="0"/>
                          <a:ext cx="2085975"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FFF42B" id="Straight Connector 5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3.75pt,87.8pt" to="318pt,1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" strokecolor="black [3200]" strokeweight=".5pt">
                <v:stroke joinstyle="miter"/>
              </v:line>
            </w:pict>
          </mc:Fallback>
        </mc:AlternateContent>
      </w:r>
      <w:r>
        <w:rPr>
          <w:b/>
          <w:noProof/>
          <w:sz w:val="24"/>
          <w:szCs w:val="24"/>
          <w:lang w:eastAsia="en-IN"/>
        </w:rPr>
        <mc:AlternateContent>
          <mc:Choice Requires="wps">
            <w:drawing>
              <wp:anchor distT="0" distB="0" distL="114300" distR="114300" simplePos="0" relativeHeight="251688960" behindDoc="0" locked="0" layoutInCell="1" allowOverlap="1">
                <wp:simplePos x="0" y="0"/>
                <wp:positionH relativeFrom="column">
                  <wp:posOffset>1952625</wp:posOffset>
                </wp:positionH>
                <wp:positionV relativeFrom="paragraph">
                  <wp:posOffset>1115060</wp:posOffset>
                </wp:positionV>
                <wp:extent cx="2076450" cy="40005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207645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B9D43D" id="Straight Connector 4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3.75pt,87.8pt" to="317.25pt,1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" strokecolor="black [3200]" strokeweight=".5pt">
                <v:stroke joinstyle="miter"/>
              </v:line>
            </w:pict>
          </mc:Fallback>
        </mc:AlternateContent>
      </w:r>
      <w:r>
        <w:rPr>
          <w:b/>
          <w:noProof/>
          <w:sz w:val="24"/>
          <w:szCs w:val="24"/>
          <w:lang w:eastAsia="en-IN"/>
        </w:rPr>
        <mc:AlternateContent>
          <mc:Choice Requires="wps">
            <w:drawing>
              <wp:anchor distT="0" distB="0" distL="114300" distR="114300" simplePos="0" relativeHeight="251687936" behindDoc="0" locked="0" layoutInCell="1" allowOverlap="1">
                <wp:simplePos x="0" y="0"/>
                <wp:positionH relativeFrom="column">
                  <wp:posOffset>1943100</wp:posOffset>
                </wp:positionH>
                <wp:positionV relativeFrom="paragraph">
                  <wp:posOffset>1105535</wp:posOffset>
                </wp:positionV>
                <wp:extent cx="2095500" cy="19050"/>
                <wp:effectExtent l="0" t="0" r="19050" b="19050"/>
                <wp:wrapNone/>
                <wp:docPr id="47" name="Straight Connector 47"/>
                <wp:cNvGraphicFramePr/>
                <a:graphic xmlns:a="http://schemas.openxmlformats.org/drawingml/2006/main">
                  <a:graphicData uri="http://schemas.microsoft.com/office/word/2010/wordprocessingShape">
                    <wps:wsp>
                      <wps:cNvCnPr/>
                      <wps:spPr>
                        <a:xfrm flipV="1">
                          <a:off x="0" y="0"/>
                          <a:ext cx="20955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B816B0" id="Straight Connector 47"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53pt,87.05pt" to="318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" strokecolor="black [3200]" strokeweight=".5pt">
                <v:stroke joinstyle="miter"/>
              </v:line>
            </w:pict>
          </mc:Fallback>
        </mc:AlternateContent>
      </w:r>
      <w:r>
        <w:rPr>
          <w:b/>
          <w:noProof/>
          <w:sz w:val="24"/>
          <w:szCs w:val="24"/>
          <w:lang w:eastAsia="en-IN"/>
        </w:rPr>
        <mc:AlternateContent>
          <mc:Choice Requires="wps">
            <w:drawing>
              <wp:anchor distT="0" distB="0" distL="114300" distR="114300" simplePos="0" relativeHeight="251686912" behindDoc="0" locked="0" layoutInCell="1" allowOverlap="1">
                <wp:simplePos x="0" y="0"/>
                <wp:positionH relativeFrom="column">
                  <wp:posOffset>1943100</wp:posOffset>
                </wp:positionH>
                <wp:positionV relativeFrom="paragraph">
                  <wp:posOffset>695960</wp:posOffset>
                </wp:positionV>
                <wp:extent cx="2095500" cy="419100"/>
                <wp:effectExtent l="0" t="0" r="19050" b="19050"/>
                <wp:wrapNone/>
                <wp:docPr id="46" name="Straight Connector 46"/>
                <wp:cNvGraphicFramePr/>
                <a:graphic xmlns:a="http://schemas.openxmlformats.org/drawingml/2006/main">
                  <a:graphicData uri="http://schemas.microsoft.com/office/word/2010/wordprocessingShape">
                    <wps:wsp>
                      <wps:cNvCnPr/>
                      <wps:spPr>
                        <a:xfrm flipV="1">
                          <a:off x="0" y="0"/>
                          <a:ext cx="20955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F16B8B" id="Straight Connector 46"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53pt,54.8pt" to="318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" strokecolor="black [3200]" strokeweight=".5pt">
                <v:stroke joinstyle="miter"/>
              </v:line>
            </w:pict>
          </mc:Fallback>
        </mc:AlternateContent>
      </w:r>
      <w:r>
        <w:rPr>
          <w:b/>
          <w:noProof/>
          <w:sz w:val="24"/>
          <w:szCs w:val="24"/>
          <w:lang w:eastAsia="en-IN"/>
        </w:rPr>
        <mc:AlternateContent>
          <mc:Choice Requires="wps">
            <w:drawing>
              <wp:anchor distT="0" distB="0" distL="114300" distR="114300" simplePos="0" relativeHeight="251685888" behindDoc="0" locked="0" layoutInCell="1" allowOverlap="1">
                <wp:simplePos x="0" y="0"/>
                <wp:positionH relativeFrom="column">
                  <wp:posOffset>1952625</wp:posOffset>
                </wp:positionH>
                <wp:positionV relativeFrom="paragraph">
                  <wp:posOffset>267335</wp:posOffset>
                </wp:positionV>
                <wp:extent cx="2076450" cy="8477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2076450" cy="847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43A7D1" id="Straight Connector 45"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53.75pt,21.05pt" to="317.25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" strokecolor="black [3200]" strokeweight=".5pt">
                <v:stroke joinstyle="miter"/>
              </v:line>
            </w:pict>
          </mc:Fallback>
        </mc:AlternateContent>
      </w:r>
      <w:r>
        <w:rPr>
          <w:b/>
          <w:noProof/>
          <w:sz w:val="24"/>
          <w:szCs w:val="24"/>
          <w:lang w:eastAsia="en-IN"/>
        </w:rPr>
        <mc:AlternateContent>
          <mc:Choice Requires="wps">
            <w:drawing>
              <wp:anchor distT="0" distB="0" distL="114300" distR="114300" simplePos="0" relativeHeight="251683840" behindDoc="0" locked="0" layoutInCell="1" allowOverlap="1">
                <wp:simplePos x="0" y="0"/>
                <wp:positionH relativeFrom="column">
                  <wp:posOffset>266700</wp:posOffset>
                </wp:positionH>
                <wp:positionV relativeFrom="paragraph">
                  <wp:posOffset>924560</wp:posOffset>
                </wp:positionV>
                <wp:extent cx="1676400" cy="3619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676400" cy="361950"/>
                        </a:xfrm>
                        <a:prstGeom prst="rect">
                          <a:avLst/>
                        </a:prstGeom>
                      </wps:spPr>
                      <wps:style>
                        <a:lnRef idx="2">
                          <a:schemeClr val="dk1"/>
                        </a:lnRef>
                        <a:fillRef idx="1">
                          <a:schemeClr val="lt1"/>
                        </a:fillRef>
                        <a:effectRef idx="0">
                          <a:schemeClr val="dk1"/>
                        </a:effectRef>
                        <a:fontRef idx="minor">
                          <a:schemeClr val="dk1"/>
                        </a:fontRef>
                      </wps:style>
                      <wps:txbx>
                        <w:txbxContent>
                          <w:p w:rsidR="000A40DC" w:rsidRPr="000A40DC" w:rsidRDefault="000A40DC" w:rsidP="000A40DC">
                            <w:pPr>
                              <w:jc w:val="center"/>
                              <w:rPr>
                                <w:b/>
                                <w:sz w:val="24"/>
                                <w:szCs w:val="24"/>
                              </w:rPr>
                            </w:pPr>
                            <w:r w:rsidRPr="000A40DC">
                              <w:rPr>
                                <w:b/>
                                <w:sz w:val="24"/>
                                <w:szCs w:val="24"/>
                              </w:rPr>
                              <w:t>Registered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7" style="position:absolute;margin-left:21pt;margin-top:72.8pt;width:132pt;height: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" fillcolor="white [3201]" strokecolor="black [3200]" strokeweight="1pt">
                <v:textbox>
                  <w:txbxContent>
                    <w:p w:rsidR="000A40DC" w:rsidRPr="000A40DC" w:rsidRDefault="000A40DC" w:rsidP="000A40DC">
                      <w:pPr>
                        <w:jc w:val="center"/>
                        <w:rPr>
                          <w:b/>
                          <w:sz w:val="24"/>
                          <w:szCs w:val="24"/>
                        </w:rPr>
                      </w:pPr>
                      <w:r w:rsidRPr="000A40DC">
                        <w:rPr>
                          <w:b/>
                          <w:sz w:val="24"/>
                          <w:szCs w:val="24"/>
                        </w:rPr>
                        <w:t>Registered Customer</w:t>
                      </w:r>
                    </w:p>
                  </w:txbxContent>
                </v:textbox>
              </v:rect>
            </w:pict>
          </mc:Fallback>
        </mc:AlternateContent>
      </w:r>
      <w:r>
        <w:rPr>
          <w:b/>
          <w:noProof/>
          <w:sz w:val="24"/>
          <w:szCs w:val="24"/>
          <w:lang w:eastAsia="en-IN"/>
        </w:rPr>
        <mc:AlternateContent>
          <mc:Choice Requires="wps">
            <w:drawing>
              <wp:anchor distT="0" distB="0" distL="114300" distR="114300" simplePos="0" relativeHeight="251678720" behindDoc="0" locked="0" layoutInCell="1" allowOverlap="1" wp14:anchorId="76D209F7" wp14:editId="72D5458F">
                <wp:simplePos x="0" y="0"/>
                <wp:positionH relativeFrom="column">
                  <wp:posOffset>4029075</wp:posOffset>
                </wp:positionH>
                <wp:positionV relativeFrom="paragraph">
                  <wp:posOffset>524510</wp:posOffset>
                </wp:positionV>
                <wp:extent cx="1085850" cy="3238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085850" cy="323850"/>
                        </a:xfrm>
                        <a:prstGeom prst="rect">
                          <a:avLst/>
                        </a:prstGeom>
                      </wps:spPr>
                      <wps:style>
                        <a:lnRef idx="2">
                          <a:schemeClr val="dk1"/>
                        </a:lnRef>
                        <a:fillRef idx="1">
                          <a:schemeClr val="lt1"/>
                        </a:fillRef>
                        <a:effectRef idx="0">
                          <a:schemeClr val="dk1"/>
                        </a:effectRef>
                        <a:fontRef idx="minor">
                          <a:schemeClr val="dk1"/>
                        </a:fontRef>
                      </wps:style>
                      <wps:txbx>
                        <w:txbxContent>
                          <w:p w:rsidR="00A45B6C" w:rsidRDefault="00A45B6C" w:rsidP="00A45B6C">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209F7" id="Rectangle 34" o:spid="_x0000_s1028" style="position:absolute;margin-left:317.25pt;margin-top:41.3pt;width:85.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" fillcolor="white [3201]" strokecolor="black [3200]" strokeweight="1pt">
                <v:textbox>
                  <w:txbxContent>
                    <w:p w:rsidR="00A45B6C" w:rsidRDefault="00A45B6C" w:rsidP="00A45B6C">
                      <w:pPr>
                        <w:jc w:val="center"/>
                      </w:pPr>
                      <w:r>
                        <w:t>Search</w:t>
                      </w:r>
                    </w:p>
                  </w:txbxContent>
                </v:textbox>
              </v:rect>
            </w:pict>
          </mc:Fallback>
        </mc:AlternateContent>
      </w:r>
      <w:r>
        <w:rPr>
          <w:b/>
          <w:noProof/>
          <w:sz w:val="24"/>
          <w:szCs w:val="24"/>
          <w:lang w:eastAsia="en-IN"/>
        </w:rPr>
        <mc:AlternateContent>
          <mc:Choice Requires="wps">
            <w:drawing>
              <wp:anchor distT="0" distB="0" distL="114300" distR="114300" simplePos="0" relativeHeight="251679744" behindDoc="0" locked="0" layoutInCell="1" allowOverlap="1" wp14:anchorId="43B6D2B3" wp14:editId="57BE06E6">
                <wp:simplePos x="0" y="0"/>
                <wp:positionH relativeFrom="column">
                  <wp:posOffset>4029076</wp:posOffset>
                </wp:positionH>
                <wp:positionV relativeFrom="paragraph">
                  <wp:posOffset>934085</wp:posOffset>
                </wp:positionV>
                <wp:extent cx="1085850" cy="3143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085850" cy="314325"/>
                        </a:xfrm>
                        <a:prstGeom prst="rect">
                          <a:avLst/>
                        </a:prstGeom>
                      </wps:spPr>
                      <wps:style>
                        <a:lnRef idx="2">
                          <a:schemeClr val="dk1"/>
                        </a:lnRef>
                        <a:fillRef idx="1">
                          <a:schemeClr val="lt1"/>
                        </a:fillRef>
                        <a:effectRef idx="0">
                          <a:schemeClr val="dk1"/>
                        </a:effectRef>
                        <a:fontRef idx="minor">
                          <a:schemeClr val="dk1"/>
                        </a:fontRef>
                      </wps:style>
                      <wps:txbx>
                        <w:txbxContent>
                          <w:p w:rsidR="00A45B6C" w:rsidRDefault="00A45B6C" w:rsidP="00A45B6C">
                            <w:pPr>
                              <w:jc w:val="center"/>
                            </w:pPr>
                            <w: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6D2B3" id="Rectangle 39" o:spid="_x0000_s1029" style="position:absolute;margin-left:317.25pt;margin-top:73.55pt;width:85.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" fillcolor="white [3201]" strokecolor="black [3200]" strokeweight="1pt">
                <v:textbox>
                  <w:txbxContent>
                    <w:p w:rsidR="00A45B6C" w:rsidRDefault="00A45B6C" w:rsidP="00A45B6C">
                      <w:pPr>
                        <w:jc w:val="center"/>
                      </w:pPr>
                      <w:r>
                        <w:t>Add To Cart</w:t>
                      </w:r>
                    </w:p>
                  </w:txbxContent>
                </v:textbox>
              </v:rect>
            </w:pict>
          </mc:Fallback>
        </mc:AlternateContent>
      </w:r>
      <w:r>
        <w:rPr>
          <w:b/>
          <w:noProof/>
          <w:sz w:val="24"/>
          <w:szCs w:val="24"/>
          <w:lang w:eastAsia="en-IN"/>
        </w:rPr>
        <mc:AlternateContent>
          <mc:Choice Requires="wps">
            <w:drawing>
              <wp:anchor distT="0" distB="0" distL="114300" distR="114300" simplePos="0" relativeHeight="251677696" behindDoc="0" locked="0" layoutInCell="1" allowOverlap="1" wp14:anchorId="301B98A5" wp14:editId="2DBBCBC8">
                <wp:simplePos x="0" y="0"/>
                <wp:positionH relativeFrom="column">
                  <wp:posOffset>4019550</wp:posOffset>
                </wp:positionH>
                <wp:positionV relativeFrom="paragraph">
                  <wp:posOffset>114935</wp:posOffset>
                </wp:positionV>
                <wp:extent cx="1085850" cy="3143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085850" cy="314325"/>
                        </a:xfrm>
                        <a:prstGeom prst="rect">
                          <a:avLst/>
                        </a:prstGeom>
                      </wps:spPr>
                      <wps:style>
                        <a:lnRef idx="2">
                          <a:schemeClr val="dk1"/>
                        </a:lnRef>
                        <a:fillRef idx="1">
                          <a:schemeClr val="lt1"/>
                        </a:fillRef>
                        <a:effectRef idx="0">
                          <a:schemeClr val="dk1"/>
                        </a:effectRef>
                        <a:fontRef idx="minor">
                          <a:schemeClr val="dk1"/>
                        </a:fontRef>
                      </wps:style>
                      <wps:txbx>
                        <w:txbxContent>
                          <w:p w:rsidR="00A45B6C" w:rsidRDefault="00A45B6C" w:rsidP="00A45B6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B98A5" id="Rectangle 28" o:spid="_x0000_s1030" style="position:absolute;margin-left:316.5pt;margin-top:9.05pt;width:85.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" fillcolor="white [3201]" strokecolor="black [3200]" strokeweight="1pt">
                <v:textbox>
                  <w:txbxContent>
                    <w:p w:rsidR="00A45B6C" w:rsidRDefault="00A45B6C" w:rsidP="00A45B6C">
                      <w:pPr>
                        <w:jc w:val="center"/>
                      </w:pPr>
                      <w:r>
                        <w:t>Login</w:t>
                      </w:r>
                    </w:p>
                  </w:txbxContent>
                </v:textbox>
              </v:rect>
            </w:pict>
          </mc:Fallback>
        </mc:AlternateContent>
      </w:r>
      <w:r>
        <w:rPr>
          <w:b/>
          <w:noProof/>
          <w:sz w:val="24"/>
          <w:szCs w:val="24"/>
          <w:lang w:eastAsia="en-IN"/>
        </w:rPr>
        <mc:AlternateContent>
          <mc:Choice Requires="wps">
            <w:drawing>
              <wp:anchor distT="0" distB="0" distL="114300" distR="114300" simplePos="0" relativeHeight="251682816" behindDoc="0" locked="0" layoutInCell="1" allowOverlap="1" wp14:anchorId="18858955" wp14:editId="55F234E7">
                <wp:simplePos x="0" y="0"/>
                <wp:positionH relativeFrom="column">
                  <wp:posOffset>4048125</wp:posOffset>
                </wp:positionH>
                <wp:positionV relativeFrom="paragraph">
                  <wp:posOffset>2153285</wp:posOffset>
                </wp:positionV>
                <wp:extent cx="1076325" cy="3143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076325" cy="314325"/>
                        </a:xfrm>
                        <a:prstGeom prst="rect">
                          <a:avLst/>
                        </a:prstGeom>
                      </wps:spPr>
                      <wps:style>
                        <a:lnRef idx="2">
                          <a:schemeClr val="dk1"/>
                        </a:lnRef>
                        <a:fillRef idx="1">
                          <a:schemeClr val="lt1"/>
                        </a:fillRef>
                        <a:effectRef idx="0">
                          <a:schemeClr val="dk1"/>
                        </a:effectRef>
                        <a:fontRef idx="minor">
                          <a:schemeClr val="dk1"/>
                        </a:fontRef>
                      </wps:style>
                      <wps:txbx>
                        <w:txbxContent>
                          <w:p w:rsidR="000A40DC" w:rsidRDefault="000A40DC" w:rsidP="000A40DC">
                            <w:pPr>
                              <w:jc w:val="center"/>
                            </w:pPr>
                            <w:r>
                              <w:t>Track Order</w:t>
                            </w:r>
                          </w:p>
                          <w:p w:rsidR="000A40DC" w:rsidRDefault="000A40DC" w:rsidP="000A40DC">
                            <w:pPr>
                              <w:jc w:val="center"/>
                            </w:pPr>
                          </w:p>
                          <w:p w:rsidR="000A40DC" w:rsidRDefault="000A40DC" w:rsidP="000A40DC">
                            <w:pPr>
                              <w:jc w:val="center"/>
                            </w:pPr>
                          </w:p>
                          <w:p w:rsidR="000A40DC" w:rsidRDefault="000A40DC" w:rsidP="000A40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858955" id="Rectangle 42" o:spid="_x0000_s1031" style="position:absolute;margin-left:318.75pt;margin-top:169.55pt;width:84.75pt;height:24.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" fillcolor="white [3201]" strokecolor="black [3200]" strokeweight="1pt">
                <v:textbox>
                  <w:txbxContent>
                    <w:p w:rsidR="000A40DC" w:rsidRDefault="000A40DC" w:rsidP="000A40DC">
                      <w:pPr>
                        <w:jc w:val="center"/>
                      </w:pPr>
                      <w:r>
                        <w:t>Track Order</w:t>
                      </w:r>
                    </w:p>
                    <w:p w:rsidR="000A40DC" w:rsidRDefault="000A40DC" w:rsidP="000A40DC">
                      <w:pPr>
                        <w:jc w:val="center"/>
                      </w:pPr>
                    </w:p>
                    <w:p w:rsidR="000A40DC" w:rsidRDefault="000A40DC" w:rsidP="000A40DC">
                      <w:pPr>
                        <w:jc w:val="center"/>
                      </w:pPr>
                    </w:p>
                    <w:p w:rsidR="000A40DC" w:rsidRDefault="000A40DC" w:rsidP="000A40DC">
                      <w:pPr>
                        <w:jc w:val="center"/>
                      </w:pPr>
                    </w:p>
                  </w:txbxContent>
                </v:textbox>
              </v:rect>
            </w:pict>
          </mc:Fallback>
        </mc:AlternateContent>
      </w:r>
      <w:r>
        <w:rPr>
          <w:b/>
          <w:noProof/>
          <w:sz w:val="24"/>
          <w:szCs w:val="24"/>
          <w:lang w:eastAsia="en-IN"/>
        </w:rPr>
        <mc:AlternateContent>
          <mc:Choice Requires="wps">
            <w:drawing>
              <wp:anchor distT="0" distB="0" distL="114300" distR="114300" simplePos="0" relativeHeight="251681792" behindDoc="0" locked="0" layoutInCell="1" allowOverlap="1" wp14:anchorId="47E47682" wp14:editId="22A324FB">
                <wp:simplePos x="0" y="0"/>
                <wp:positionH relativeFrom="column">
                  <wp:posOffset>4038600</wp:posOffset>
                </wp:positionH>
                <wp:positionV relativeFrom="paragraph">
                  <wp:posOffset>1724660</wp:posOffset>
                </wp:positionV>
                <wp:extent cx="1076325" cy="3333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076325" cy="333375"/>
                        </a:xfrm>
                        <a:prstGeom prst="rect">
                          <a:avLst/>
                        </a:prstGeom>
                      </wps:spPr>
                      <wps:style>
                        <a:lnRef idx="2">
                          <a:schemeClr val="dk1"/>
                        </a:lnRef>
                        <a:fillRef idx="1">
                          <a:schemeClr val="lt1"/>
                        </a:fillRef>
                        <a:effectRef idx="0">
                          <a:schemeClr val="dk1"/>
                        </a:effectRef>
                        <a:fontRef idx="minor">
                          <a:schemeClr val="dk1"/>
                        </a:fontRef>
                      </wps:style>
                      <wps:txbx>
                        <w:txbxContent>
                          <w:p w:rsidR="00A45B6C" w:rsidRDefault="00A45B6C" w:rsidP="00A45B6C">
                            <w:pPr>
                              <w:jc w:val="center"/>
                            </w:pPr>
                            <w: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47682" id="Rectangle 41" o:spid="_x0000_s1032" style="position:absolute;margin-left:318pt;margin-top:135.8pt;width:84.75pt;height:26.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" fillcolor="white [3201]" strokecolor="black [3200]" strokeweight="1pt">
                <v:textbox>
                  <w:txbxContent>
                    <w:p w:rsidR="00A45B6C" w:rsidRDefault="00A45B6C" w:rsidP="00A45B6C">
                      <w:pPr>
                        <w:jc w:val="center"/>
                      </w:pPr>
                      <w:r>
                        <w:t>Make Payment</w:t>
                      </w:r>
                    </w:p>
                  </w:txbxContent>
                </v:textbox>
              </v:rect>
            </w:pict>
          </mc:Fallback>
        </mc:AlternateContent>
      </w:r>
      <w:r>
        <w:rPr>
          <w:b/>
          <w:noProof/>
          <w:sz w:val="24"/>
          <w:szCs w:val="24"/>
          <w:lang w:eastAsia="en-IN"/>
        </w:rPr>
        <mc:AlternateContent>
          <mc:Choice Requires="wps">
            <w:drawing>
              <wp:anchor distT="0" distB="0" distL="114300" distR="114300" simplePos="0" relativeHeight="251680768" behindDoc="0" locked="0" layoutInCell="1" allowOverlap="1" wp14:anchorId="67CE7D29" wp14:editId="77A46EC6">
                <wp:simplePos x="0" y="0"/>
                <wp:positionH relativeFrom="column">
                  <wp:posOffset>4029075</wp:posOffset>
                </wp:positionH>
                <wp:positionV relativeFrom="paragraph">
                  <wp:posOffset>1343660</wp:posOffset>
                </wp:positionV>
                <wp:extent cx="1085850" cy="29527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1085850" cy="295275"/>
                        </a:xfrm>
                        <a:prstGeom prst="rect">
                          <a:avLst/>
                        </a:prstGeom>
                      </wps:spPr>
                      <wps:style>
                        <a:lnRef idx="2">
                          <a:schemeClr val="dk1"/>
                        </a:lnRef>
                        <a:fillRef idx="1">
                          <a:schemeClr val="lt1"/>
                        </a:fillRef>
                        <a:effectRef idx="0">
                          <a:schemeClr val="dk1"/>
                        </a:effectRef>
                        <a:fontRef idx="minor">
                          <a:schemeClr val="dk1"/>
                        </a:fontRef>
                      </wps:style>
                      <wps:txbx>
                        <w:txbxContent>
                          <w:p w:rsidR="00A45B6C" w:rsidRDefault="00A45B6C" w:rsidP="00A45B6C">
                            <w:pPr>
                              <w:jc w:val="center"/>
                            </w:pPr>
                            <w: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E7D29" id="Rectangle 40" o:spid="_x0000_s1033" style="position:absolute;margin-left:317.25pt;margin-top:105.8pt;width:85.5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" fillcolor="white [3201]" strokecolor="black [3200]" strokeweight="1pt">
                <v:textbox>
                  <w:txbxContent>
                    <w:p w:rsidR="00A45B6C" w:rsidRDefault="00A45B6C" w:rsidP="00A45B6C">
                      <w:pPr>
                        <w:jc w:val="center"/>
                      </w:pPr>
                      <w:r>
                        <w:t>Confirm</w:t>
                      </w:r>
                    </w:p>
                  </w:txbxContent>
                </v:textbox>
              </v:rect>
            </w:pict>
          </mc:Fallback>
        </mc:AlternateContent>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r w:rsidR="001E0A61">
        <w:rPr>
          <w:b/>
          <w:sz w:val="24"/>
          <w:szCs w:val="24"/>
        </w:rPr>
        <w:tab/>
      </w:r>
    </w:p>
    <w:p w:rsidR="001E0A61" w:rsidRDefault="001E0A61">
      <w:pPr>
        <w:rPr>
          <w:b/>
          <w:sz w:val="24"/>
          <w:szCs w:val="24"/>
        </w:rPr>
        <w:pPrChange w:id="24" w:author="acer" w:date="2023-04-02T15:15:00Z">
          <w:pPr>
            <w:tabs>
              <w:tab w:val="left" w:pos="3480"/>
            </w:tabs>
          </w:pPr>
        </w:pPrChange>
      </w:pPr>
      <w:r>
        <w:rPr>
          <w:b/>
          <w:sz w:val="24"/>
          <w:szCs w:val="24"/>
        </w:rPr>
        <w:lastRenderedPageBreak/>
        <w:t xml:space="preserve">Draw use case on Online Bill Payment </w:t>
      </w:r>
    </w:p>
    <w:p w:rsidR="004D29EF" w:rsidDel="00EC71A8" w:rsidRDefault="001E0A61" w:rsidP="001E0A61">
      <w:pPr>
        <w:rPr>
          <w:del w:id="25" w:author="acer" w:date="2023-04-02T15:15:00Z"/>
          <w:b/>
          <w:sz w:val="24"/>
          <w:szCs w:val="24"/>
        </w:rPr>
      </w:pPr>
      <w:r>
        <w:rPr>
          <w:b/>
          <w:noProof/>
          <w:sz w:val="24"/>
          <w:szCs w:val="24"/>
          <w:lang w:eastAsia="en-IN"/>
        </w:rPr>
        <mc:AlternateContent>
          <mc:Choice Requires="wps">
            <w:drawing>
              <wp:anchor distT="0" distB="0" distL="114300" distR="114300" simplePos="0" relativeHeight="251692032" behindDoc="0" locked="0" layoutInCell="1" allowOverlap="1" wp14:anchorId="254D562C" wp14:editId="22EF9839">
                <wp:simplePos x="0" y="0"/>
                <wp:positionH relativeFrom="column">
                  <wp:posOffset>4010024</wp:posOffset>
                </wp:positionH>
                <wp:positionV relativeFrom="paragraph">
                  <wp:posOffset>164465</wp:posOffset>
                </wp:positionV>
                <wp:extent cx="1362075" cy="33337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1362075" cy="333375"/>
                        </a:xfrm>
                        <a:prstGeom prst="rect">
                          <a:avLst/>
                        </a:prstGeom>
                      </wps:spPr>
                      <wps:style>
                        <a:lnRef idx="2">
                          <a:schemeClr val="dk1"/>
                        </a:lnRef>
                        <a:fillRef idx="1">
                          <a:schemeClr val="lt1"/>
                        </a:fillRef>
                        <a:effectRef idx="0">
                          <a:schemeClr val="dk1"/>
                        </a:effectRef>
                        <a:fontRef idx="minor">
                          <a:schemeClr val="dk1"/>
                        </a:fontRef>
                      </wps:style>
                      <wps:txbx>
                        <w:txbxContent>
                          <w:p w:rsidR="001E0A61" w:rsidRDefault="001E0A61" w:rsidP="001E0A61">
                            <w:pPr>
                              <w:jc w:val="center"/>
                            </w:pPr>
                            <w:r>
                              <w:t>Open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4D562C" id="Rectangle 54" o:spid="_x0000_s1034" style="position:absolute;margin-left:315.75pt;margin-top:12.95pt;width:107.25pt;height:26.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" fillcolor="white [3201]" strokecolor="black [3200]" strokeweight="1pt">
                <v:textbox>
                  <w:txbxContent>
                    <w:p w:rsidR="001E0A61" w:rsidRDefault="001E0A61" w:rsidP="001E0A61">
                      <w:pPr>
                        <w:jc w:val="center"/>
                      </w:pPr>
                      <w:r>
                        <w:t>Open App</w:t>
                      </w:r>
                    </w:p>
                  </w:txbxContent>
                </v:textbox>
              </v:rect>
            </w:pict>
          </mc:Fallback>
        </mc:AlternateContent>
      </w:r>
      <w:del w:id="26" w:author="acer" w:date="2023-04-02T15:15:00Z">
        <w:r w:rsidR="001D2A8A" w:rsidDel="00EC71A8">
          <w:rPr>
            <w:b/>
            <w:sz w:val="24"/>
            <w:szCs w:val="24"/>
          </w:rPr>
          <w:delText xml:space="preserve">Draw Use Case on Online Book Shopping </w:delText>
        </w:r>
      </w:del>
    </w:p>
    <w:p w:rsidR="001D2A8A" w:rsidRPr="001D2A8A" w:rsidDel="00EC71A8" w:rsidRDefault="001D2A8A" w:rsidP="00697FD3">
      <w:pPr>
        <w:rPr>
          <w:del w:id="27" w:author="acer" w:date="2023-04-02T15:15:00Z"/>
          <w:b/>
          <w:sz w:val="24"/>
          <w:szCs w:val="24"/>
        </w:rPr>
      </w:pPr>
      <w:del w:id="28" w:author="acer" w:date="2023-04-02T15:14:00Z">
        <w:r w:rsidDel="00EC71A8">
          <w:rPr>
            <w:b/>
            <w:noProof/>
            <w:sz w:val="24"/>
            <w:szCs w:val="24"/>
            <w:lang w:eastAsia="en-IN"/>
            <w:rPrChange w:id="29" w:author="Unknown">
              <w:rPr>
                <w:noProof/>
                <w:lang w:eastAsia="en-IN"/>
              </w:rPr>
            </w:rPrChange>
          </w:rPr>
          <mc:AlternateContent>
            <mc:Choice Requires="wps">
              <w:drawing>
                <wp:anchor distT="0" distB="0" distL="114300" distR="114300" simplePos="0" relativeHeight="251659264" behindDoc="0" locked="0" layoutInCell="1" allowOverlap="1" wp14:anchorId="5CAF8C0F" wp14:editId="559D14FB">
                  <wp:simplePos x="0" y="0"/>
                  <wp:positionH relativeFrom="column">
                    <wp:posOffset>4000500</wp:posOffset>
                  </wp:positionH>
                  <wp:positionV relativeFrom="paragraph">
                    <wp:posOffset>269240</wp:posOffset>
                  </wp:positionV>
                  <wp:extent cx="1200150" cy="247650"/>
                  <wp:effectExtent l="0" t="0" r="19050" b="19050"/>
                  <wp:wrapNone/>
                  <wp:docPr id="1" name="Flowchart: Process 1"/>
                  <wp:cNvGraphicFramePr/>
                  <a:graphic xmlns:a="http://schemas.openxmlformats.org/drawingml/2006/main">
                    <a:graphicData uri="http://schemas.microsoft.com/office/word/2010/wordprocessingShape">
                      <wps:wsp>
                        <wps:cNvSpPr/>
                        <wps:spPr>
                          <a:xfrm>
                            <a:off x="0" y="0"/>
                            <a:ext cx="1200150" cy="247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1D2A8A" w:rsidRDefault="001D2A8A" w:rsidP="001D2A8A">
                              <w:pPr>
                                <w:jc w:val="center"/>
                              </w:pPr>
                              <w:r>
                                <w:t>Open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AF8C0F" id="_x0000_t109" coordsize="21600,21600" o:spt="109" path="m,l,21600r21600,l21600,xe">
                  <v:stroke joinstyle="miter"/>
                  <v:path gradientshapeok="t" o:connecttype="rect"/>
                </v:shapetype>
                <v:shape id="Flowchart: Process 1" o:spid="_x0000_s1035" type="#_x0000_t109" style="position:absolute;margin-left:315pt;margin-top:21.2pt;width:94.5pt;height: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" fillcolor="white [3201]" strokecolor="#70ad47 [3209]" strokeweight="1pt">
                  <v:textbox>
                    <w:txbxContent>
                      <w:p w:rsidR="001D2A8A" w:rsidRDefault="001D2A8A" w:rsidP="001D2A8A">
                        <w:pPr>
                          <w:jc w:val="center"/>
                        </w:pPr>
                        <w:r>
                          <w:t>Open App</w:t>
                        </w:r>
                      </w:p>
                    </w:txbxContent>
                  </v:textbox>
                </v:shape>
              </w:pict>
            </mc:Fallback>
          </mc:AlternateContent>
        </w:r>
      </w:del>
    </w:p>
    <w:p w:rsidR="001D2A8A" w:rsidDel="00EC71A8" w:rsidRDefault="00D7439F" w:rsidP="00697FD3">
      <w:pPr>
        <w:rPr>
          <w:del w:id="30" w:author="acer" w:date="2023-04-02T15:15:00Z"/>
        </w:rPr>
      </w:pPr>
      <w:del w:id="31" w:author="acer" w:date="2023-04-02T15:14:00Z">
        <w:r w:rsidDel="00EC71A8">
          <w:rPr>
            <w:noProof/>
            <w:lang w:eastAsia="en-IN"/>
          </w:rPr>
          <mc:AlternateContent>
            <mc:Choice Requires="wps">
              <w:drawing>
                <wp:anchor distT="0" distB="0" distL="114300" distR="114300" simplePos="0" relativeHeight="251667456" behindDoc="0" locked="0" layoutInCell="1" allowOverlap="1" wp14:anchorId="063AD2DB" wp14:editId="19B7BDBB">
                  <wp:simplePos x="0" y="0"/>
                  <wp:positionH relativeFrom="column">
                    <wp:posOffset>1790700</wp:posOffset>
                  </wp:positionH>
                  <wp:positionV relativeFrom="paragraph">
                    <wp:posOffset>90805</wp:posOffset>
                  </wp:positionV>
                  <wp:extent cx="2209800" cy="1419225"/>
                  <wp:effectExtent l="0" t="38100" r="57150" b="28575"/>
                  <wp:wrapNone/>
                  <wp:docPr id="9" name="Straight Arrow Connector 9"/>
                  <wp:cNvGraphicFramePr/>
                  <a:graphic xmlns:a="http://schemas.openxmlformats.org/drawingml/2006/main">
                    <a:graphicData uri="http://schemas.microsoft.com/office/word/2010/wordprocessingShape">
                      <wps:wsp>
                        <wps:cNvCnPr/>
                        <wps:spPr>
                          <a:xfrm flipV="1">
                            <a:off x="0" y="0"/>
                            <a:ext cx="2209800" cy="14192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479A9E18" id="_x0000_t32" coordsize="21600,21600" o:spt="32" o:oned="t" path="m,l21600,21600e" filled="f">
                  <v:path arrowok="t" fillok="f" o:connecttype="none"/>
                  <o:lock v:ext="edit" shapetype="t"/>
                </v:shapetype>
                <v:shape id="Straight Arrow Connector 9" o:spid="_x0000_s1026" type="#_x0000_t32" style="position:absolute;margin-left:141pt;margin-top:7.15pt;width:174pt;height:111.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" strokecolor="#70ad47 [3209]" strokeweight=".5pt">
                  <v:stroke endarrow="block" joinstyle="miter"/>
                </v:shape>
              </w:pict>
            </mc:Fallback>
          </mc:AlternateContent>
        </w:r>
      </w:del>
    </w:p>
    <w:p w:rsidR="001D2A8A" w:rsidDel="00EC71A8" w:rsidRDefault="00D7439F">
      <w:pPr>
        <w:rPr>
          <w:del w:id="32" w:author="acer" w:date="2023-04-02T15:13:00Z"/>
        </w:rPr>
        <w:pPrChange w:id="33" w:author="acer" w:date="2023-04-02T15:13:00Z">
          <w:pPr>
            <w:tabs>
              <w:tab w:val="left" w:pos="3480"/>
            </w:tabs>
          </w:pPr>
        </w:pPrChange>
      </w:pPr>
      <w:del w:id="34" w:author="acer" w:date="2023-04-02T15:14:00Z">
        <w:r w:rsidDel="00EC71A8">
          <w:rPr>
            <w:noProof/>
            <w:lang w:eastAsia="en-IN"/>
          </w:rPr>
          <mc:AlternateContent>
            <mc:Choice Requires="wps">
              <w:drawing>
                <wp:anchor distT="0" distB="0" distL="114300" distR="114300" simplePos="0" relativeHeight="251668480" behindDoc="0" locked="0" layoutInCell="1" allowOverlap="1" wp14:anchorId="38F65BD1" wp14:editId="5E2D3332">
                  <wp:simplePos x="0" y="0"/>
                  <wp:positionH relativeFrom="column">
                    <wp:posOffset>1790700</wp:posOffset>
                  </wp:positionH>
                  <wp:positionV relativeFrom="paragraph">
                    <wp:posOffset>281305</wp:posOffset>
                  </wp:positionV>
                  <wp:extent cx="2228850" cy="952500"/>
                  <wp:effectExtent l="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222885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CCEC62E" id="Straight Arrow Connector 10" o:spid="_x0000_s1026" type="#_x0000_t32" style="position:absolute;margin-left:141pt;margin-top:22.15pt;width:175.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" strokecolor="#70ad47 [3209]" strokeweight=".5pt">
                  <v:stroke endarrow="block" joinstyle="miter"/>
                </v:shape>
              </w:pict>
            </mc:Fallback>
          </mc:AlternateContent>
        </w:r>
        <w:r w:rsidR="00187F9A" w:rsidDel="00EC71A8">
          <w:rPr>
            <w:noProof/>
            <w:lang w:eastAsia="en-IN"/>
          </w:rPr>
          <mc:AlternateContent>
            <mc:Choice Requires="wps">
              <w:drawing>
                <wp:anchor distT="0" distB="0" distL="114300" distR="114300" simplePos="0" relativeHeight="251660288" behindDoc="0" locked="0" layoutInCell="1" allowOverlap="1" wp14:anchorId="0711EFF1" wp14:editId="562E9DCE">
                  <wp:simplePos x="0" y="0"/>
                  <wp:positionH relativeFrom="column">
                    <wp:posOffset>4019550</wp:posOffset>
                  </wp:positionH>
                  <wp:positionV relativeFrom="paragraph">
                    <wp:posOffset>157480</wp:posOffset>
                  </wp:positionV>
                  <wp:extent cx="1190625" cy="247650"/>
                  <wp:effectExtent l="0" t="0" r="28575" b="19050"/>
                  <wp:wrapNone/>
                  <wp:docPr id="2" name="Flowchart: Process 2"/>
                  <wp:cNvGraphicFramePr/>
                  <a:graphic xmlns:a="http://schemas.openxmlformats.org/drawingml/2006/main">
                    <a:graphicData uri="http://schemas.microsoft.com/office/word/2010/wordprocessingShape">
                      <wps:wsp>
                        <wps:cNvSpPr/>
                        <wps:spPr>
                          <a:xfrm>
                            <a:off x="0" y="0"/>
                            <a:ext cx="1190625" cy="247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1D2A8A" w:rsidRDefault="001D2A8A" w:rsidP="001D2A8A">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11EFF1" id="Flowchart: Process 2" o:spid="_x0000_s1036" type="#_x0000_t109" style="position:absolute;margin-left:316.5pt;margin-top:12.4pt;width:93.7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" fillcolor="white [3201]" strokecolor="#70ad47 [3209]" strokeweight="1pt">
                  <v:textbox>
                    <w:txbxContent>
                      <w:p w:rsidR="001D2A8A" w:rsidRDefault="001D2A8A" w:rsidP="001D2A8A">
                        <w:pPr>
                          <w:jc w:val="center"/>
                        </w:pPr>
                        <w:r>
                          <w:t>Login</w:t>
                        </w:r>
                      </w:p>
                    </w:txbxContent>
                  </v:textbox>
                </v:shape>
              </w:pict>
            </mc:Fallback>
          </mc:AlternateContent>
        </w:r>
      </w:del>
    </w:p>
    <w:p w:rsidR="001D2A8A" w:rsidDel="00EC71A8" w:rsidRDefault="001D2A8A">
      <w:pPr>
        <w:rPr>
          <w:del w:id="35" w:author="acer" w:date="2023-04-02T15:13:00Z"/>
        </w:rPr>
        <w:pPrChange w:id="36" w:author="acer" w:date="2023-04-02T15:13:00Z">
          <w:pPr>
            <w:tabs>
              <w:tab w:val="left" w:pos="3480"/>
            </w:tabs>
          </w:pPr>
        </w:pPrChange>
      </w:pPr>
    </w:p>
    <w:p w:rsidR="00D7439F" w:rsidDel="00EC71A8" w:rsidRDefault="00D7439F" w:rsidP="00697FD3">
      <w:pPr>
        <w:rPr>
          <w:del w:id="37" w:author="acer" w:date="2023-04-02T15:13:00Z"/>
        </w:rPr>
      </w:pPr>
      <w:del w:id="38" w:author="acer" w:date="2023-04-02T15:15:00Z">
        <w:r w:rsidDel="00EC71A8">
          <w:rPr>
            <w:noProof/>
            <w:lang w:eastAsia="en-IN"/>
          </w:rPr>
          <mc:AlternateContent>
            <mc:Choice Requires="wps">
              <w:drawing>
                <wp:anchor distT="0" distB="0" distL="114300" distR="114300" simplePos="0" relativeHeight="251670528" behindDoc="0" locked="0" layoutInCell="1" allowOverlap="1" wp14:anchorId="5568DCF3" wp14:editId="32F12C72">
                  <wp:simplePos x="0" y="0"/>
                  <wp:positionH relativeFrom="column">
                    <wp:posOffset>1800224</wp:posOffset>
                  </wp:positionH>
                  <wp:positionV relativeFrom="paragraph">
                    <wp:posOffset>557530</wp:posOffset>
                  </wp:positionV>
                  <wp:extent cx="2276475" cy="95250"/>
                  <wp:effectExtent l="0" t="76200" r="0" b="19050"/>
                  <wp:wrapNone/>
                  <wp:docPr id="12" name="Straight Arrow Connector 12"/>
                  <wp:cNvGraphicFramePr/>
                  <a:graphic xmlns:a="http://schemas.openxmlformats.org/drawingml/2006/main">
                    <a:graphicData uri="http://schemas.microsoft.com/office/word/2010/wordprocessingShape">
                      <wps:wsp>
                        <wps:cNvCnPr/>
                        <wps:spPr>
                          <a:xfrm flipV="1">
                            <a:off x="0" y="0"/>
                            <a:ext cx="2276475" cy="952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90D7085" id="Straight Arrow Connector 12" o:spid="_x0000_s1026" type="#_x0000_t32" style="position:absolute;margin-left:141.75pt;margin-top:43.9pt;width:179.25pt;height: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" strokecolor="#70ad47 [3209]" strokeweight=".5pt">
                  <v:stroke endarrow="block" joinstyle="miter"/>
                </v:shape>
              </w:pict>
            </mc:Fallback>
          </mc:AlternateContent>
        </w:r>
      </w:del>
      <w:del w:id="39" w:author="acer" w:date="2023-04-02T15:14:00Z">
        <w:r w:rsidDel="00EC71A8">
          <w:rPr>
            <w:noProof/>
            <w:lang w:eastAsia="en-IN"/>
          </w:rPr>
          <mc:AlternateContent>
            <mc:Choice Requires="wps">
              <w:drawing>
                <wp:anchor distT="0" distB="0" distL="114300" distR="114300" simplePos="0" relativeHeight="251669504" behindDoc="0" locked="0" layoutInCell="1" allowOverlap="1" wp14:anchorId="6942E6E8" wp14:editId="46A135C9">
                  <wp:simplePos x="0" y="0"/>
                  <wp:positionH relativeFrom="column">
                    <wp:posOffset>1800224</wp:posOffset>
                  </wp:positionH>
                  <wp:positionV relativeFrom="paragraph">
                    <wp:posOffset>147955</wp:posOffset>
                  </wp:positionV>
                  <wp:extent cx="2257425" cy="504825"/>
                  <wp:effectExtent l="0" t="57150" r="0" b="28575"/>
                  <wp:wrapNone/>
                  <wp:docPr id="11" name="Straight Arrow Connector 11"/>
                  <wp:cNvGraphicFramePr/>
                  <a:graphic xmlns:a="http://schemas.openxmlformats.org/drawingml/2006/main">
                    <a:graphicData uri="http://schemas.microsoft.com/office/word/2010/wordprocessingShape">
                      <wps:wsp>
                        <wps:cNvCnPr/>
                        <wps:spPr>
                          <a:xfrm flipV="1">
                            <a:off x="0" y="0"/>
                            <a:ext cx="2257425" cy="5048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9C260B3" id="Straight Arrow Connector 11" o:spid="_x0000_s1026" type="#_x0000_t32" style="position:absolute;margin-left:141.75pt;margin-top:11.65pt;width:177.75pt;height:39.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" strokecolor="#70ad47 [3209]" strokeweight=".5pt">
                  <v:stroke endarrow="block" joinstyle="miter"/>
                </v:shape>
              </w:pict>
            </mc:Fallback>
          </mc:AlternateContent>
        </w:r>
      </w:del>
      <w:del w:id="40" w:author="acer" w:date="2023-04-02T15:15:00Z">
        <w:r w:rsidDel="00EC71A8">
          <w:rPr>
            <w:noProof/>
            <w:lang w:eastAsia="en-IN"/>
          </w:rPr>
          <mc:AlternateContent>
            <mc:Choice Requires="wps">
              <w:drawing>
                <wp:anchor distT="0" distB="0" distL="114300" distR="114300" simplePos="0" relativeHeight="251666432" behindDoc="0" locked="0" layoutInCell="1" allowOverlap="1" wp14:anchorId="31994240" wp14:editId="5F8F701C">
                  <wp:simplePos x="0" y="0"/>
                  <wp:positionH relativeFrom="margin">
                    <wp:align>left</wp:align>
                  </wp:positionH>
                  <wp:positionV relativeFrom="paragraph">
                    <wp:posOffset>462280</wp:posOffset>
                  </wp:positionV>
                  <wp:extent cx="1790700" cy="371475"/>
                  <wp:effectExtent l="0" t="0" r="19050" b="28575"/>
                  <wp:wrapNone/>
                  <wp:docPr id="8" name="Flowchart: Process 8"/>
                  <wp:cNvGraphicFramePr/>
                  <a:graphic xmlns:a="http://schemas.openxmlformats.org/drawingml/2006/main">
                    <a:graphicData uri="http://schemas.microsoft.com/office/word/2010/wordprocessingShape">
                      <wps:wsp>
                        <wps:cNvSpPr/>
                        <wps:spPr>
                          <a:xfrm>
                            <a:off x="0" y="0"/>
                            <a:ext cx="179070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D7439F" w:rsidRPr="00D7439F" w:rsidRDefault="00D7439F" w:rsidP="00D7439F">
                              <w:pPr>
                                <w:rPr>
                                  <w:b/>
                                  <w:sz w:val="28"/>
                                  <w:szCs w:val="28"/>
                                </w:rPr>
                              </w:pPr>
                              <w:r w:rsidRPr="00D7439F">
                                <w:rPr>
                                  <w:b/>
                                  <w:sz w:val="28"/>
                                  <w:szCs w:val="28"/>
                                </w:rPr>
                                <w:t>Registered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94240" id="Flowchart: Process 8" o:spid="_x0000_s1037" type="#_x0000_t109" style="position:absolute;margin-left:0;margin-top:36.4pt;width:141pt;height:29.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" fillcolor="white [3201]" strokecolor="#70ad47 [3209]" strokeweight="1pt">
                  <v:textbox>
                    <w:txbxContent>
                      <w:p w:rsidR="00D7439F" w:rsidRPr="00D7439F" w:rsidRDefault="00D7439F" w:rsidP="00D7439F">
                        <w:pPr>
                          <w:rPr>
                            <w:b/>
                            <w:sz w:val="28"/>
                            <w:szCs w:val="28"/>
                          </w:rPr>
                        </w:pPr>
                        <w:r w:rsidRPr="00D7439F">
                          <w:rPr>
                            <w:b/>
                            <w:sz w:val="28"/>
                            <w:szCs w:val="28"/>
                          </w:rPr>
                          <w:t>Registered  Customer</w:t>
                        </w:r>
                      </w:p>
                    </w:txbxContent>
                  </v:textbox>
                  <w10:wrap anchorx="margin"/>
                </v:shape>
              </w:pict>
            </mc:Fallback>
          </mc:AlternateContent>
        </w:r>
      </w:del>
      <w:del w:id="41" w:author="acer" w:date="2023-04-02T15:14:00Z">
        <w:r w:rsidDel="00EC71A8">
          <w:rPr>
            <w:noProof/>
            <w:lang w:eastAsia="en-IN"/>
          </w:rPr>
          <mc:AlternateContent>
            <mc:Choice Requires="wps">
              <w:drawing>
                <wp:anchor distT="0" distB="0" distL="114300" distR="114300" simplePos="0" relativeHeight="251665408" behindDoc="0" locked="0" layoutInCell="1" allowOverlap="1" wp14:anchorId="1CCCBA5D" wp14:editId="7516539B">
                  <wp:simplePos x="0" y="0"/>
                  <wp:positionH relativeFrom="column">
                    <wp:posOffset>4076700</wp:posOffset>
                  </wp:positionH>
                  <wp:positionV relativeFrom="paragraph">
                    <wp:posOffset>1738630</wp:posOffset>
                  </wp:positionV>
                  <wp:extent cx="1219200" cy="266700"/>
                  <wp:effectExtent l="0" t="0" r="19050" b="19050"/>
                  <wp:wrapNone/>
                  <wp:docPr id="7" name="Flowchart: Process 7"/>
                  <wp:cNvGraphicFramePr/>
                  <a:graphic xmlns:a="http://schemas.openxmlformats.org/drawingml/2006/main">
                    <a:graphicData uri="http://schemas.microsoft.com/office/word/2010/wordprocessingShape">
                      <wps:wsp>
                        <wps:cNvSpPr/>
                        <wps:spPr>
                          <a:xfrm>
                            <a:off x="0" y="0"/>
                            <a:ext cx="1219200" cy="2667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187F9A" w:rsidRDefault="00187F9A" w:rsidP="00187F9A">
                              <w:pPr>
                                <w:jc w:val="center"/>
                              </w:pPr>
                              <w:r>
                                <w:t>Track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CCBA5D" id="Flowchart: Process 7" o:spid="_x0000_s1038" type="#_x0000_t109" style="position:absolute;margin-left:321pt;margin-top:136.9pt;width:96pt;height: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" fillcolor="white [3201]" strokecolor="#70ad47 [3209]" strokeweight="1pt">
                  <v:textbox>
                    <w:txbxContent>
                      <w:p w:rsidR="00187F9A" w:rsidRDefault="00187F9A" w:rsidP="00187F9A">
                        <w:pPr>
                          <w:jc w:val="center"/>
                        </w:pPr>
                        <w:r>
                          <w:t>Track Order</w:t>
                        </w:r>
                      </w:p>
                    </w:txbxContent>
                  </v:textbox>
                </v:shape>
              </w:pict>
            </mc:Fallback>
          </mc:AlternateContent>
        </w:r>
        <w:r w:rsidDel="00EC71A8">
          <w:rPr>
            <w:noProof/>
            <w:lang w:eastAsia="en-IN"/>
          </w:rPr>
          <mc:AlternateContent>
            <mc:Choice Requires="wps">
              <w:drawing>
                <wp:anchor distT="0" distB="0" distL="114300" distR="114300" simplePos="0" relativeHeight="251664384" behindDoc="0" locked="0" layoutInCell="1" allowOverlap="1" wp14:anchorId="749248A2" wp14:editId="2AF95B46">
                  <wp:simplePos x="0" y="0"/>
                  <wp:positionH relativeFrom="column">
                    <wp:posOffset>4086225</wp:posOffset>
                  </wp:positionH>
                  <wp:positionV relativeFrom="paragraph">
                    <wp:posOffset>1300480</wp:posOffset>
                  </wp:positionV>
                  <wp:extent cx="1200150" cy="247650"/>
                  <wp:effectExtent l="0" t="0" r="19050" b="19050"/>
                  <wp:wrapNone/>
                  <wp:docPr id="6" name="Flowchart: Process 6"/>
                  <wp:cNvGraphicFramePr/>
                  <a:graphic xmlns:a="http://schemas.openxmlformats.org/drawingml/2006/main">
                    <a:graphicData uri="http://schemas.microsoft.com/office/word/2010/wordprocessingShape">
                      <wps:wsp>
                        <wps:cNvSpPr/>
                        <wps:spPr>
                          <a:xfrm>
                            <a:off x="0" y="0"/>
                            <a:ext cx="1200150" cy="247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187F9A" w:rsidRDefault="00187F9A" w:rsidP="00187F9A">
                              <w:pPr>
                                <w:jc w:val="center"/>
                              </w:pPr>
                              <w: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9248A2" id="Flowchart: Process 6" o:spid="_x0000_s1039" type="#_x0000_t109" style="position:absolute;margin-left:321.75pt;margin-top:102.4pt;width:94.5pt;height:1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" fillcolor="white [3201]" strokecolor="#70ad47 [3209]" strokeweight="1pt">
                  <v:textbox>
                    <w:txbxContent>
                      <w:p w:rsidR="00187F9A" w:rsidRDefault="00187F9A" w:rsidP="00187F9A">
                        <w:pPr>
                          <w:jc w:val="center"/>
                        </w:pPr>
                        <w:r>
                          <w:t>Make Payment</w:t>
                        </w:r>
                      </w:p>
                    </w:txbxContent>
                  </v:textbox>
                </v:shape>
              </w:pict>
            </mc:Fallback>
          </mc:AlternateContent>
        </w:r>
        <w:r w:rsidDel="00EC71A8">
          <w:rPr>
            <w:noProof/>
            <w:lang w:eastAsia="en-IN"/>
          </w:rPr>
          <mc:AlternateContent>
            <mc:Choice Requires="wps">
              <w:drawing>
                <wp:anchor distT="0" distB="0" distL="114300" distR="114300" simplePos="0" relativeHeight="251663360" behindDoc="0" locked="0" layoutInCell="1" allowOverlap="1" wp14:anchorId="3B2F5FFA" wp14:editId="2381C19B">
                  <wp:simplePos x="0" y="0"/>
                  <wp:positionH relativeFrom="column">
                    <wp:posOffset>4076700</wp:posOffset>
                  </wp:positionH>
                  <wp:positionV relativeFrom="paragraph">
                    <wp:posOffset>862330</wp:posOffset>
                  </wp:positionV>
                  <wp:extent cx="1190625" cy="266700"/>
                  <wp:effectExtent l="0" t="0" r="28575" b="19050"/>
                  <wp:wrapNone/>
                  <wp:docPr id="5" name="Flowchart: Process 5"/>
                  <wp:cNvGraphicFramePr/>
                  <a:graphic xmlns:a="http://schemas.openxmlformats.org/drawingml/2006/main">
                    <a:graphicData uri="http://schemas.microsoft.com/office/word/2010/wordprocessingShape">
                      <wps:wsp>
                        <wps:cNvSpPr/>
                        <wps:spPr>
                          <a:xfrm>
                            <a:off x="0" y="0"/>
                            <a:ext cx="1190625" cy="2667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187F9A" w:rsidRDefault="00187F9A" w:rsidP="00187F9A">
                              <w:pPr>
                                <w:jc w:val="center"/>
                              </w:pPr>
                              <w:r>
                                <w:t>Confirm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2F5FFA" id="Flowchart: Process 5" o:spid="_x0000_s1040" type="#_x0000_t109" style="position:absolute;margin-left:321pt;margin-top:67.9pt;width:93.7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" fillcolor="white [3201]" strokecolor="#70ad47 [3209]" strokeweight="1pt">
                  <v:textbox>
                    <w:txbxContent>
                      <w:p w:rsidR="00187F9A" w:rsidRDefault="00187F9A" w:rsidP="00187F9A">
                        <w:pPr>
                          <w:jc w:val="center"/>
                        </w:pPr>
                        <w:r>
                          <w:t>Confirm Order</w:t>
                        </w:r>
                      </w:p>
                    </w:txbxContent>
                  </v:textbox>
                </v:shape>
              </w:pict>
            </mc:Fallback>
          </mc:AlternateContent>
        </w:r>
        <w:r w:rsidR="00187F9A" w:rsidDel="00EC71A8">
          <w:rPr>
            <w:noProof/>
            <w:lang w:eastAsia="en-IN"/>
          </w:rPr>
          <mc:AlternateContent>
            <mc:Choice Requires="wps">
              <w:drawing>
                <wp:anchor distT="0" distB="0" distL="114300" distR="114300" simplePos="0" relativeHeight="251661312" behindDoc="0" locked="0" layoutInCell="1" allowOverlap="1" wp14:anchorId="43ED0B3C" wp14:editId="77D4D1EA">
                  <wp:simplePos x="0" y="0"/>
                  <wp:positionH relativeFrom="column">
                    <wp:posOffset>4048125</wp:posOffset>
                  </wp:positionH>
                  <wp:positionV relativeFrom="paragraph">
                    <wp:posOffset>14605</wp:posOffset>
                  </wp:positionV>
                  <wp:extent cx="1190625" cy="257175"/>
                  <wp:effectExtent l="0" t="0" r="28575" b="28575"/>
                  <wp:wrapNone/>
                  <wp:docPr id="3" name="Flowchart: Process 3"/>
                  <wp:cNvGraphicFramePr/>
                  <a:graphic xmlns:a="http://schemas.openxmlformats.org/drawingml/2006/main">
                    <a:graphicData uri="http://schemas.microsoft.com/office/word/2010/wordprocessingShape">
                      <wps:wsp>
                        <wps:cNvSpPr/>
                        <wps:spPr>
                          <a:xfrm>
                            <a:off x="0" y="0"/>
                            <a:ext cx="1190625" cy="2571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1D2A8A" w:rsidRDefault="00187F9A" w:rsidP="001D2A8A">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ED0B3C" id="Flowchart: Process 3" o:spid="_x0000_s1041" type="#_x0000_t109" style="position:absolute;margin-left:318.75pt;margin-top:1.15pt;width:93.75pt;height:2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" fillcolor="white [3201]" strokecolor="#70ad47 [3209]" strokeweight="1pt">
                  <v:textbox>
                    <w:txbxContent>
                      <w:p w:rsidR="001D2A8A" w:rsidRDefault="00187F9A" w:rsidP="001D2A8A">
                        <w:pPr>
                          <w:jc w:val="center"/>
                        </w:pPr>
                        <w:r>
                          <w:t>Search</w:t>
                        </w:r>
                      </w:p>
                    </w:txbxContent>
                  </v:textbox>
                </v:shape>
              </w:pict>
            </mc:Fallback>
          </mc:AlternateContent>
        </w:r>
      </w:del>
    </w:p>
    <w:p w:rsidR="00D7439F" w:rsidRPr="00D7439F" w:rsidDel="00EC71A8" w:rsidRDefault="00D7439F" w:rsidP="00D7439F">
      <w:pPr>
        <w:rPr>
          <w:del w:id="42" w:author="acer" w:date="2023-04-02T15:13:00Z"/>
        </w:rPr>
      </w:pPr>
    </w:p>
    <w:p w:rsidR="00D7439F" w:rsidRPr="00D7439F" w:rsidDel="00EC71A8" w:rsidRDefault="00D7439F" w:rsidP="00D7439F">
      <w:pPr>
        <w:rPr>
          <w:del w:id="43" w:author="acer" w:date="2023-04-02T15:13:00Z"/>
        </w:rPr>
      </w:pPr>
      <w:del w:id="44" w:author="acer" w:date="2023-04-02T15:14:00Z">
        <w:r w:rsidDel="00EC71A8">
          <w:rPr>
            <w:noProof/>
            <w:lang w:eastAsia="en-IN"/>
          </w:rPr>
          <mc:AlternateContent>
            <mc:Choice Requires="wps">
              <w:drawing>
                <wp:anchor distT="0" distB="0" distL="114300" distR="114300" simplePos="0" relativeHeight="251673600" behindDoc="0" locked="0" layoutInCell="1" allowOverlap="1" wp14:anchorId="3A85E509" wp14:editId="3DB05AD1">
                  <wp:simplePos x="0" y="0"/>
                  <wp:positionH relativeFrom="column">
                    <wp:posOffset>1790699</wp:posOffset>
                  </wp:positionH>
                  <wp:positionV relativeFrom="paragraph">
                    <wp:posOffset>81914</wp:posOffset>
                  </wp:positionV>
                  <wp:extent cx="2295525" cy="1228725"/>
                  <wp:effectExtent l="0" t="0" r="66675" b="47625"/>
                  <wp:wrapNone/>
                  <wp:docPr id="15" name="Straight Arrow Connector 15"/>
                  <wp:cNvGraphicFramePr/>
                  <a:graphic xmlns:a="http://schemas.openxmlformats.org/drawingml/2006/main">
                    <a:graphicData uri="http://schemas.microsoft.com/office/word/2010/wordprocessingShape">
                      <wps:wsp>
                        <wps:cNvCnPr/>
                        <wps:spPr>
                          <a:xfrm>
                            <a:off x="0" y="0"/>
                            <a:ext cx="2295525" cy="12287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BE79056" id="Straight Arrow Connector 15" o:spid="_x0000_s1026" type="#_x0000_t32" style="position:absolute;margin-left:141pt;margin-top:6.45pt;width:180.75pt;height:96.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" strokecolor="#70ad47 [3209]" strokeweight=".5pt">
                  <v:stroke endarrow="block" joinstyle="miter"/>
                </v:shape>
              </w:pict>
            </mc:Fallback>
          </mc:AlternateContent>
        </w:r>
      </w:del>
      <w:del w:id="45" w:author="acer" w:date="2023-04-02T15:15:00Z">
        <w:r w:rsidDel="00EC71A8">
          <w:rPr>
            <w:noProof/>
            <w:lang w:eastAsia="en-IN"/>
          </w:rPr>
          <mc:AlternateContent>
            <mc:Choice Requires="wps">
              <w:drawing>
                <wp:anchor distT="0" distB="0" distL="114300" distR="114300" simplePos="0" relativeHeight="251672576" behindDoc="0" locked="0" layoutInCell="1" allowOverlap="1" wp14:anchorId="3198E7E2" wp14:editId="5204886A">
                  <wp:simplePos x="0" y="0"/>
                  <wp:positionH relativeFrom="column">
                    <wp:posOffset>1790699</wp:posOffset>
                  </wp:positionH>
                  <wp:positionV relativeFrom="paragraph">
                    <wp:posOffset>81915</wp:posOffset>
                  </wp:positionV>
                  <wp:extent cx="2295525" cy="781050"/>
                  <wp:effectExtent l="0" t="0" r="66675" b="76200"/>
                  <wp:wrapNone/>
                  <wp:docPr id="14" name="Straight Arrow Connector 14"/>
                  <wp:cNvGraphicFramePr/>
                  <a:graphic xmlns:a="http://schemas.openxmlformats.org/drawingml/2006/main">
                    <a:graphicData uri="http://schemas.microsoft.com/office/word/2010/wordprocessingShape">
                      <wps:wsp>
                        <wps:cNvCnPr/>
                        <wps:spPr>
                          <a:xfrm>
                            <a:off x="0" y="0"/>
                            <a:ext cx="2295525" cy="7810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2194A55" id="Straight Arrow Connector 14" o:spid="_x0000_s1026" type="#_x0000_t32" style="position:absolute;margin-left:141pt;margin-top:6.45pt;width:180.75pt;height:6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" strokecolor="#70ad47 [3209]" strokeweight=".5pt">
                  <v:stroke endarrow="block" joinstyle="miter"/>
                </v:shape>
              </w:pict>
            </mc:Fallback>
          </mc:AlternateContent>
        </w:r>
      </w:del>
      <w:del w:id="46" w:author="acer" w:date="2023-04-02T15:14:00Z">
        <w:r w:rsidDel="00EC71A8">
          <w:rPr>
            <w:noProof/>
            <w:lang w:eastAsia="en-IN"/>
          </w:rPr>
          <mc:AlternateContent>
            <mc:Choice Requires="wps">
              <w:drawing>
                <wp:anchor distT="0" distB="0" distL="114300" distR="114300" simplePos="0" relativeHeight="251671552" behindDoc="0" locked="0" layoutInCell="1" allowOverlap="1" wp14:anchorId="12F23702" wp14:editId="7134FBCD">
                  <wp:simplePos x="0" y="0"/>
                  <wp:positionH relativeFrom="column">
                    <wp:posOffset>1790699</wp:posOffset>
                  </wp:positionH>
                  <wp:positionV relativeFrom="paragraph">
                    <wp:posOffset>81915</wp:posOffset>
                  </wp:positionV>
                  <wp:extent cx="2295525" cy="352425"/>
                  <wp:effectExtent l="0" t="0" r="28575" b="85725"/>
                  <wp:wrapNone/>
                  <wp:docPr id="13" name="Straight Arrow Connector 13"/>
                  <wp:cNvGraphicFramePr/>
                  <a:graphic xmlns:a="http://schemas.openxmlformats.org/drawingml/2006/main">
                    <a:graphicData uri="http://schemas.microsoft.com/office/word/2010/wordprocessingShape">
                      <wps:wsp>
                        <wps:cNvCnPr/>
                        <wps:spPr>
                          <a:xfrm>
                            <a:off x="0" y="0"/>
                            <a:ext cx="2295525" cy="3524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F608C99" id="Straight Arrow Connector 13" o:spid="_x0000_s1026" type="#_x0000_t32" style="position:absolute;margin-left:141pt;margin-top:6.45pt;width:180.75pt;height:27.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" strokecolor="#70ad47 [3209]" strokeweight=".5pt">
                  <v:stroke endarrow="block" joinstyle="miter"/>
                </v:shape>
              </w:pict>
            </mc:Fallback>
          </mc:AlternateContent>
        </w:r>
      </w:del>
    </w:p>
    <w:p w:rsidR="00D7439F" w:rsidDel="00EC71A8" w:rsidRDefault="00D7439F" w:rsidP="00D7439F">
      <w:pPr>
        <w:rPr>
          <w:del w:id="47" w:author="acer" w:date="2023-04-02T15:13:00Z"/>
        </w:rPr>
      </w:pPr>
    </w:p>
    <w:p w:rsidR="001D2A8A" w:rsidDel="00EC71A8" w:rsidRDefault="00D7439F" w:rsidP="00D7439F">
      <w:pPr>
        <w:tabs>
          <w:tab w:val="left" w:pos="3480"/>
        </w:tabs>
        <w:rPr>
          <w:del w:id="48" w:author="acer" w:date="2023-04-02T15:12:00Z"/>
        </w:rPr>
      </w:pPr>
      <w:del w:id="49" w:author="acer" w:date="2023-04-02T15:13:00Z">
        <w:r w:rsidDel="00EC71A8">
          <w:tab/>
        </w:r>
      </w:del>
    </w:p>
    <w:p w:rsidR="00D7439F" w:rsidDel="00EC71A8" w:rsidRDefault="00EC71A8" w:rsidP="00D7439F">
      <w:pPr>
        <w:tabs>
          <w:tab w:val="left" w:pos="3480"/>
        </w:tabs>
        <w:rPr>
          <w:del w:id="50" w:author="acer" w:date="2023-04-02T15:12:00Z"/>
        </w:rPr>
      </w:pPr>
      <w:del w:id="51" w:author="acer" w:date="2023-04-02T15:14:00Z">
        <w:r w:rsidDel="00EC71A8">
          <w:rPr>
            <w:noProof/>
            <w:lang w:eastAsia="en-IN"/>
          </w:rPr>
          <mc:AlternateContent>
            <mc:Choice Requires="wps">
              <w:drawing>
                <wp:anchor distT="0" distB="0" distL="114300" distR="114300" simplePos="0" relativeHeight="251662336" behindDoc="0" locked="0" layoutInCell="1" allowOverlap="1" wp14:anchorId="18ACCA88" wp14:editId="37E27BFA">
                  <wp:simplePos x="0" y="0"/>
                  <wp:positionH relativeFrom="column">
                    <wp:posOffset>4067175</wp:posOffset>
                  </wp:positionH>
                  <wp:positionV relativeFrom="paragraph">
                    <wp:posOffset>138430</wp:posOffset>
                  </wp:positionV>
                  <wp:extent cx="1190625" cy="266700"/>
                  <wp:effectExtent l="0" t="0" r="28575" b="19050"/>
                  <wp:wrapNone/>
                  <wp:docPr id="4" name="Flowchart: Process 4"/>
                  <wp:cNvGraphicFramePr/>
                  <a:graphic xmlns:a="http://schemas.openxmlformats.org/drawingml/2006/main">
                    <a:graphicData uri="http://schemas.microsoft.com/office/word/2010/wordprocessingShape">
                      <wps:wsp>
                        <wps:cNvSpPr/>
                        <wps:spPr>
                          <a:xfrm>
                            <a:off x="0" y="0"/>
                            <a:ext cx="1190625" cy="2667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187F9A" w:rsidRDefault="00187F9A" w:rsidP="00187F9A">
                              <w:pPr>
                                <w:jc w:val="center"/>
                              </w:pPr>
                              <w: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ACCA88" id="Flowchart: Process 4" o:spid="_x0000_s1042" type="#_x0000_t109" style="position:absolute;margin-left:320.25pt;margin-top:10.9pt;width:93.75pt;height:2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" fillcolor="white [3201]" strokecolor="#70ad47 [3209]" strokeweight="1pt">
                  <v:textbox>
                    <w:txbxContent>
                      <w:p w:rsidR="00187F9A" w:rsidRDefault="00187F9A" w:rsidP="00187F9A">
                        <w:pPr>
                          <w:jc w:val="center"/>
                        </w:pPr>
                        <w:r>
                          <w:t>Add To Cart</w:t>
                        </w:r>
                      </w:p>
                    </w:txbxContent>
                  </v:textbox>
                </v:shape>
              </w:pict>
            </mc:Fallback>
          </mc:AlternateContent>
        </w:r>
      </w:del>
    </w:p>
    <w:p w:rsidR="00D7439F" w:rsidDel="00D62366" w:rsidRDefault="00D7439F" w:rsidP="00D7439F">
      <w:pPr>
        <w:tabs>
          <w:tab w:val="left" w:pos="3480"/>
        </w:tabs>
        <w:rPr>
          <w:del w:id="52" w:author="acer" w:date="2023-04-01T13:03:00Z"/>
        </w:rPr>
      </w:pPr>
    </w:p>
    <w:p w:rsidR="00D7439F" w:rsidRPr="00F37182" w:rsidDel="00D62366" w:rsidRDefault="00D7439F" w:rsidP="00D7439F">
      <w:pPr>
        <w:tabs>
          <w:tab w:val="left" w:pos="3480"/>
        </w:tabs>
        <w:rPr>
          <w:del w:id="53" w:author="acer" w:date="2023-04-01T13:03:00Z"/>
          <w:b/>
          <w:rPrChange w:id="54" w:author="acer" w:date="2023-04-01T13:16:00Z">
            <w:rPr>
              <w:del w:id="55" w:author="acer" w:date="2023-04-01T13:03:00Z"/>
            </w:rPr>
          </w:rPrChange>
        </w:rPr>
      </w:pPr>
    </w:p>
    <w:p w:rsidR="00D7439F" w:rsidDel="00D62366" w:rsidRDefault="00D7439F" w:rsidP="00D7439F">
      <w:pPr>
        <w:tabs>
          <w:tab w:val="left" w:pos="3480"/>
        </w:tabs>
        <w:rPr>
          <w:del w:id="56" w:author="acer" w:date="2023-04-01T13:03:00Z"/>
        </w:rPr>
      </w:pPr>
    </w:p>
    <w:p w:rsidR="00D7439F" w:rsidDel="00D62366" w:rsidRDefault="00D7439F" w:rsidP="00D7439F">
      <w:pPr>
        <w:tabs>
          <w:tab w:val="left" w:pos="3480"/>
        </w:tabs>
        <w:rPr>
          <w:del w:id="57" w:author="acer" w:date="2023-04-01T13:03:00Z"/>
          <w:b/>
        </w:rPr>
      </w:pPr>
      <w:del w:id="58" w:author="acer" w:date="2023-04-01T13:03:00Z">
        <w:r w:rsidDel="00D62366">
          <w:rPr>
            <w:b/>
          </w:rPr>
          <w:delText>Draw Use Case On Bill Payment</w:delText>
        </w:r>
      </w:del>
    </w:p>
    <w:p w:rsidR="00D7439F" w:rsidDel="00D62366" w:rsidRDefault="00D7439F" w:rsidP="00D7439F">
      <w:pPr>
        <w:tabs>
          <w:tab w:val="left" w:pos="3480"/>
        </w:tabs>
        <w:rPr>
          <w:del w:id="59" w:author="acer" w:date="2023-04-01T13:03:00Z"/>
          <w:b/>
        </w:rPr>
      </w:pPr>
    </w:p>
    <w:p w:rsidR="001E0A61" w:rsidRDefault="004A4142" w:rsidP="00EC71A8">
      <w:del w:id="60" w:author="acer" w:date="2023-04-02T15:11:00Z">
        <w:r w:rsidDel="00EC71A8">
          <w:rPr>
            <w:noProof/>
            <w:lang w:eastAsia="en-IN"/>
          </w:rPr>
          <mc:AlternateContent>
            <mc:Choice Requires="wps">
              <w:drawing>
                <wp:anchor distT="0" distB="0" distL="114300" distR="114300" simplePos="0" relativeHeight="251674624" behindDoc="0" locked="0" layoutInCell="1" allowOverlap="1" wp14:anchorId="06BB04FC" wp14:editId="4FBADEE2">
                  <wp:simplePos x="0" y="0"/>
                  <wp:positionH relativeFrom="margin">
                    <wp:align>right</wp:align>
                  </wp:positionH>
                  <wp:positionV relativeFrom="paragraph">
                    <wp:posOffset>25400</wp:posOffset>
                  </wp:positionV>
                  <wp:extent cx="1590675" cy="2762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5906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A4142" w:rsidRDefault="004A4142" w:rsidP="004A4142">
                              <w:pPr>
                                <w:jc w:val="center"/>
                              </w:pPr>
                              <w:r>
                                <w:t>Open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B04FC" id="Rectangle 16" o:spid="_x0000_s1043" style="position:absolute;margin-left:74.05pt;margin-top:2pt;width:125.25pt;height:21.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" fillcolor="white [3201]" strokecolor="#70ad47 [3209]" strokeweight="1pt">
                  <v:textbox>
                    <w:txbxContent>
                      <w:p w:rsidR="004A4142" w:rsidRDefault="004A4142" w:rsidP="004A4142">
                        <w:pPr>
                          <w:jc w:val="center"/>
                        </w:pPr>
                        <w:r>
                          <w:t>Open App</w:t>
                        </w:r>
                      </w:p>
                    </w:txbxContent>
                  </v:textbox>
                  <w10:wrap anchorx="margin"/>
                </v:rect>
              </w:pict>
            </mc:Fallback>
          </mc:AlternateContent>
        </w:r>
        <w:r w:rsidDel="00EC71A8">
          <w:rPr>
            <w:noProof/>
            <w:lang w:eastAsia="en-IN"/>
          </w:rPr>
          <mc:AlternateContent>
            <mc:Choice Requires="wps">
              <w:drawing>
                <wp:anchor distT="0" distB="0" distL="114300" distR="114300" simplePos="0" relativeHeight="251675648" behindDoc="0" locked="0" layoutInCell="1" allowOverlap="1" wp14:anchorId="4F056BCD" wp14:editId="1E05804D">
                  <wp:simplePos x="0" y="0"/>
                  <wp:positionH relativeFrom="column">
                    <wp:posOffset>4124325</wp:posOffset>
                  </wp:positionH>
                  <wp:positionV relativeFrom="paragraph">
                    <wp:posOffset>396875</wp:posOffset>
                  </wp:positionV>
                  <wp:extent cx="1581150" cy="266700"/>
                  <wp:effectExtent l="0" t="0" r="19050" b="19050"/>
                  <wp:wrapNone/>
                  <wp:docPr id="17" name="Flowchart: Process 17"/>
                  <wp:cNvGraphicFramePr/>
                  <a:graphic xmlns:a="http://schemas.openxmlformats.org/drawingml/2006/main">
                    <a:graphicData uri="http://schemas.microsoft.com/office/word/2010/wordprocessingShape">
                      <wps:wsp>
                        <wps:cNvSpPr/>
                        <wps:spPr>
                          <a:xfrm>
                            <a:off x="0" y="0"/>
                            <a:ext cx="1581150" cy="2667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4A4142" w:rsidRDefault="004A4142" w:rsidP="004A4142">
                              <w:pPr>
                                <w:jc w:val="center"/>
                              </w:pPr>
                              <w:r>
                                <w:t xml:space="preserve">Select </w:t>
                              </w:r>
                              <w:ins w:id="61" w:author="acer" w:date="2023-04-01T12:48:00Z">
                                <w:r>
                                  <w:t>Electricity</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056BCD" id="Flowchart: Process 17" o:spid="_x0000_s1044" type="#_x0000_t109" style="position:absolute;margin-left:324.75pt;margin-top:31.25pt;width:124.5pt;height:2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" fillcolor="white [3201]" strokecolor="#70ad47 [3209]" strokeweight="1pt">
                  <v:textbox>
                    <w:txbxContent>
                      <w:p w:rsidR="004A4142" w:rsidRDefault="004A4142" w:rsidP="004A4142">
                        <w:pPr>
                          <w:jc w:val="center"/>
                        </w:pPr>
                        <w:r>
                          <w:t xml:space="preserve">Select </w:t>
                        </w:r>
                        <w:ins w:id="69" w:author="acer" w:date="2023-04-01T12:48:00Z">
                          <w:r>
                            <w:t>Electricity</w:t>
                          </w:r>
                        </w:ins>
                      </w:p>
                    </w:txbxContent>
                  </v:textbox>
                </v:shape>
              </w:pict>
            </mc:Fallback>
          </mc:AlternateContent>
        </w:r>
      </w:del>
    </w:p>
    <w:p w:rsidR="001E0A61" w:rsidRPr="001E0A61" w:rsidRDefault="00FD7D1B" w:rsidP="001E0A61">
      <w:r>
        <w:rPr>
          <w:b/>
          <w:noProof/>
          <w:sz w:val="24"/>
          <w:szCs w:val="24"/>
          <w:lang w:eastAsia="en-IN"/>
        </w:rPr>
        <mc:AlternateContent>
          <mc:Choice Requires="wps">
            <w:drawing>
              <wp:anchor distT="0" distB="0" distL="114300" distR="114300" simplePos="0" relativeHeight="251701248" behindDoc="0" locked="0" layoutInCell="1" allowOverlap="1">
                <wp:simplePos x="0" y="0"/>
                <wp:positionH relativeFrom="column">
                  <wp:posOffset>1628775</wp:posOffset>
                </wp:positionH>
                <wp:positionV relativeFrom="paragraph">
                  <wp:posOffset>59689</wp:posOffset>
                </wp:positionV>
                <wp:extent cx="2381250" cy="1409700"/>
                <wp:effectExtent l="0" t="0" r="19050" b="19050"/>
                <wp:wrapNone/>
                <wp:docPr id="63" name="Straight Connector 63"/>
                <wp:cNvGraphicFramePr/>
                <a:graphic xmlns:a="http://schemas.openxmlformats.org/drawingml/2006/main">
                  <a:graphicData uri="http://schemas.microsoft.com/office/word/2010/wordprocessingShape">
                    <wps:wsp>
                      <wps:cNvCnPr/>
                      <wps:spPr>
                        <a:xfrm flipV="1">
                          <a:off x="0" y="0"/>
                          <a:ext cx="2381250" cy="1409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9F6D3" id="Straight Connector 63"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4.7pt" to="315.75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" strokecolor="black [3200]" strokeweight=".5pt">
                <v:stroke joinstyle="miter"/>
              </v:line>
            </w:pict>
          </mc:Fallback>
        </mc:AlternateContent>
      </w:r>
      <w:r w:rsidR="00D36CCA">
        <w:rPr>
          <w:b/>
          <w:noProof/>
          <w:sz w:val="24"/>
          <w:szCs w:val="24"/>
          <w:lang w:eastAsia="en-IN"/>
        </w:rPr>
        <mc:AlternateContent>
          <mc:Choice Requires="wps">
            <w:drawing>
              <wp:anchor distT="0" distB="0" distL="114300" distR="114300" simplePos="0" relativeHeight="251693056" behindDoc="0" locked="0" layoutInCell="1" allowOverlap="1" wp14:anchorId="0BE0E15C" wp14:editId="4D3237F3">
                <wp:simplePos x="0" y="0"/>
                <wp:positionH relativeFrom="column">
                  <wp:posOffset>4019550</wp:posOffset>
                </wp:positionH>
                <wp:positionV relativeFrom="paragraph">
                  <wp:posOffset>288290</wp:posOffset>
                </wp:positionV>
                <wp:extent cx="1362075" cy="3238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362075" cy="323850"/>
                        </a:xfrm>
                        <a:prstGeom prst="rect">
                          <a:avLst/>
                        </a:prstGeom>
                      </wps:spPr>
                      <wps:style>
                        <a:lnRef idx="2">
                          <a:schemeClr val="dk1"/>
                        </a:lnRef>
                        <a:fillRef idx="1">
                          <a:schemeClr val="lt1"/>
                        </a:fillRef>
                        <a:effectRef idx="0">
                          <a:schemeClr val="dk1"/>
                        </a:effectRef>
                        <a:fontRef idx="minor">
                          <a:schemeClr val="dk1"/>
                        </a:fontRef>
                      </wps:style>
                      <wps:txbx>
                        <w:txbxContent>
                          <w:p w:rsidR="001E0A61" w:rsidRDefault="001E0A61" w:rsidP="001E0A61">
                            <w:pPr>
                              <w:jc w:val="center"/>
                            </w:pPr>
                            <w:r>
                              <w:t>Select Electricity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E0E15C" id="Rectangle 55" o:spid="_x0000_s1045" style="position:absolute;margin-left:316.5pt;margin-top:22.7pt;width:107.25pt;height:25.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" fillcolor="white [3201]" strokecolor="black [3200]" strokeweight="1pt">
                <v:textbox>
                  <w:txbxContent>
                    <w:p w:rsidR="001E0A61" w:rsidRDefault="001E0A61" w:rsidP="001E0A61">
                      <w:pPr>
                        <w:jc w:val="center"/>
                      </w:pPr>
                      <w:r>
                        <w:t>Select Electricity</w:t>
                      </w:r>
                    </w:p>
                  </w:txbxContent>
                </v:textbox>
              </v:rect>
            </w:pict>
          </mc:Fallback>
        </mc:AlternateContent>
      </w:r>
    </w:p>
    <w:p w:rsidR="001E0A61" w:rsidRPr="001E0A61" w:rsidRDefault="00FD7D1B" w:rsidP="001E0A61">
      <w:r>
        <w:rPr>
          <w:noProof/>
          <w:lang w:eastAsia="en-IN"/>
        </w:rPr>
        <mc:AlternateContent>
          <mc:Choice Requires="wps">
            <w:drawing>
              <wp:anchor distT="0" distB="0" distL="114300" distR="114300" simplePos="0" relativeHeight="251702272" behindDoc="0" locked="0" layoutInCell="1" allowOverlap="1">
                <wp:simplePos x="0" y="0"/>
                <wp:positionH relativeFrom="column">
                  <wp:posOffset>1628774</wp:posOffset>
                </wp:positionH>
                <wp:positionV relativeFrom="paragraph">
                  <wp:posOffset>154940</wp:posOffset>
                </wp:positionV>
                <wp:extent cx="2390775" cy="1028700"/>
                <wp:effectExtent l="0" t="0" r="28575" b="19050"/>
                <wp:wrapNone/>
                <wp:docPr id="64" name="Straight Connector 64"/>
                <wp:cNvGraphicFramePr/>
                <a:graphic xmlns:a="http://schemas.openxmlformats.org/drawingml/2006/main">
                  <a:graphicData uri="http://schemas.microsoft.com/office/word/2010/wordprocessingShape">
                    <wps:wsp>
                      <wps:cNvCnPr/>
                      <wps:spPr>
                        <a:xfrm flipV="1">
                          <a:off x="0" y="0"/>
                          <a:ext cx="239077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B8F66F" id="Straight Connector 64"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28.25pt,12.2pt" to="316.5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" strokecolor="black [3200]" strokeweight=".5pt">
                <v:stroke joinstyle="miter"/>
              </v:line>
            </w:pict>
          </mc:Fallback>
        </mc:AlternateContent>
      </w:r>
    </w:p>
    <w:p w:rsidR="001E0A61" w:rsidRDefault="00FD7D1B" w:rsidP="001E0A61">
      <w:r>
        <w:rPr>
          <w:b/>
          <w:noProof/>
          <w:sz w:val="24"/>
          <w:szCs w:val="24"/>
          <w:lang w:eastAsia="en-IN"/>
        </w:rPr>
        <mc:AlternateContent>
          <mc:Choice Requires="wps">
            <w:drawing>
              <wp:anchor distT="0" distB="0" distL="114300" distR="114300" simplePos="0" relativeHeight="251703296" behindDoc="0" locked="0" layoutInCell="1" allowOverlap="1">
                <wp:simplePos x="0" y="0"/>
                <wp:positionH relativeFrom="column">
                  <wp:posOffset>1638299</wp:posOffset>
                </wp:positionH>
                <wp:positionV relativeFrom="paragraph">
                  <wp:posOffset>288290</wp:posOffset>
                </wp:positionV>
                <wp:extent cx="2390775" cy="600075"/>
                <wp:effectExtent l="0" t="0" r="28575" b="28575"/>
                <wp:wrapNone/>
                <wp:docPr id="65" name="Straight Connector 65"/>
                <wp:cNvGraphicFramePr/>
                <a:graphic xmlns:a="http://schemas.openxmlformats.org/drawingml/2006/main">
                  <a:graphicData uri="http://schemas.microsoft.com/office/word/2010/wordprocessingShape">
                    <wps:wsp>
                      <wps:cNvCnPr/>
                      <wps:spPr>
                        <a:xfrm flipV="1">
                          <a:off x="0" y="0"/>
                          <a:ext cx="239077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DEC073" id="Straight Connector 65"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29pt,22.7pt" to="317.2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" strokecolor="black [3200]" strokeweight=".5pt">
                <v:stroke joinstyle="miter"/>
              </v:line>
            </w:pict>
          </mc:Fallback>
        </mc:AlternateContent>
      </w:r>
      <w:r w:rsidR="00D36CCA">
        <w:rPr>
          <w:b/>
          <w:noProof/>
          <w:sz w:val="24"/>
          <w:szCs w:val="24"/>
          <w:lang w:eastAsia="en-IN"/>
        </w:rPr>
        <mc:AlternateContent>
          <mc:Choice Requires="wps">
            <w:drawing>
              <wp:anchor distT="0" distB="0" distL="114300" distR="114300" simplePos="0" relativeHeight="251694080" behindDoc="0" locked="0" layoutInCell="1" allowOverlap="1" wp14:anchorId="604810C3" wp14:editId="47B7E97F">
                <wp:simplePos x="0" y="0"/>
                <wp:positionH relativeFrom="column">
                  <wp:posOffset>4019550</wp:posOffset>
                </wp:positionH>
                <wp:positionV relativeFrom="paragraph">
                  <wp:posOffset>126365</wp:posOffset>
                </wp:positionV>
                <wp:extent cx="1371600" cy="3238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13716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1E0A61" w:rsidRDefault="001E0A61" w:rsidP="001E0A61">
                            <w:pPr>
                              <w:jc w:val="center"/>
                            </w:pPr>
                            <w:r>
                              <w:t>Add New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4810C3" id="Rectangle 56" o:spid="_x0000_s1046" style="position:absolute;margin-left:316.5pt;margin-top:9.95pt;width:108pt;height:25.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" fillcolor="white [3201]" strokecolor="black [3200]" strokeweight="1pt">
                <v:textbox>
                  <w:txbxContent>
                    <w:p w:rsidR="001E0A61" w:rsidRDefault="001E0A61" w:rsidP="001E0A61">
                      <w:pPr>
                        <w:jc w:val="center"/>
                      </w:pPr>
                      <w:r>
                        <w:t>Add New Bill</w:t>
                      </w:r>
                    </w:p>
                  </w:txbxContent>
                </v:textbox>
              </v:rect>
            </w:pict>
          </mc:Fallback>
        </mc:AlternateContent>
      </w:r>
    </w:p>
    <w:p w:rsidR="00D7439F" w:rsidRDefault="001E0A61" w:rsidP="001E0A61">
      <w:r>
        <w:rPr>
          <w:noProof/>
          <w:lang w:eastAsia="en-IN"/>
        </w:rPr>
        <mc:AlternateContent>
          <mc:Choice Requires="wps">
            <w:drawing>
              <wp:anchor distT="0" distB="0" distL="114300" distR="114300" simplePos="0" relativeHeight="251695104" behindDoc="0" locked="0" layoutInCell="1" allowOverlap="1" wp14:anchorId="75013D4E" wp14:editId="4B99CEC0">
                <wp:simplePos x="0" y="0"/>
                <wp:positionH relativeFrom="column">
                  <wp:posOffset>4029075</wp:posOffset>
                </wp:positionH>
                <wp:positionV relativeFrom="paragraph">
                  <wp:posOffset>250825</wp:posOffset>
                </wp:positionV>
                <wp:extent cx="1371600" cy="3048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1371600" cy="304800"/>
                        </a:xfrm>
                        <a:prstGeom prst="rect">
                          <a:avLst/>
                        </a:prstGeom>
                      </wps:spPr>
                      <wps:style>
                        <a:lnRef idx="2">
                          <a:schemeClr val="dk1"/>
                        </a:lnRef>
                        <a:fillRef idx="1">
                          <a:schemeClr val="lt1"/>
                        </a:fillRef>
                        <a:effectRef idx="0">
                          <a:schemeClr val="dk1"/>
                        </a:effectRef>
                        <a:fontRef idx="minor">
                          <a:schemeClr val="dk1"/>
                        </a:fontRef>
                      </wps:style>
                      <wps:txbx>
                        <w:txbxContent>
                          <w:p w:rsidR="00D36CCA" w:rsidRDefault="00D36CCA" w:rsidP="00D36CCA">
                            <w:pPr>
                              <w:jc w:val="center"/>
                            </w:pPr>
                            <w:r>
                              <w:t>Select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13D4E" id="Rectangle 57" o:spid="_x0000_s1047" style="position:absolute;margin-left:317.25pt;margin-top:19.75pt;width:10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" fillcolor="white [3201]" strokecolor="black [3200]" strokeweight="1pt">
                <v:textbox>
                  <w:txbxContent>
                    <w:p w:rsidR="00D36CCA" w:rsidRDefault="00D36CCA" w:rsidP="00D36CCA">
                      <w:pPr>
                        <w:jc w:val="center"/>
                      </w:pPr>
                      <w:r>
                        <w:t>Select State</w:t>
                      </w:r>
                    </w:p>
                  </w:txbxContent>
                </v:textbox>
              </v:rect>
            </w:pict>
          </mc:Fallback>
        </mc:AlternateContent>
      </w:r>
    </w:p>
    <w:p w:rsidR="001E0A61" w:rsidRDefault="00FD7D1B" w:rsidP="001E0A61">
      <w:r>
        <w:rPr>
          <w:noProof/>
          <w:lang w:eastAsia="en-IN"/>
        </w:rPr>
        <mc:AlternateContent>
          <mc:Choice Requires="wps">
            <w:drawing>
              <wp:anchor distT="0" distB="0" distL="114300" distR="114300" simplePos="0" relativeHeight="251704320" behindDoc="0" locked="0" layoutInCell="1" allowOverlap="1">
                <wp:simplePos x="0" y="0"/>
                <wp:positionH relativeFrom="column">
                  <wp:posOffset>1638300</wp:posOffset>
                </wp:positionH>
                <wp:positionV relativeFrom="paragraph">
                  <wp:posOffset>136525</wp:posOffset>
                </wp:positionV>
                <wp:extent cx="2400300" cy="18097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240030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9ED13F" id="Straight Connector 66"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129pt,10.75pt" to="31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" strokecolor="black [3200]" strokeweight=".5pt">
                <v:stroke joinstyle="miter"/>
              </v:line>
            </w:pict>
          </mc:Fallback>
        </mc:AlternateContent>
      </w:r>
      <w:r w:rsidR="00AE7091">
        <w:rPr>
          <w:noProof/>
          <w:lang w:eastAsia="en-IN"/>
        </w:rPr>
        <mc:AlternateContent>
          <mc:Choice Requires="wps">
            <w:drawing>
              <wp:anchor distT="0" distB="0" distL="114300" distR="114300" simplePos="0" relativeHeight="251700224" behindDoc="0" locked="0" layoutInCell="1" allowOverlap="1" wp14:anchorId="0972E69C" wp14:editId="18059377">
                <wp:simplePos x="0" y="0"/>
                <wp:positionH relativeFrom="column">
                  <wp:posOffset>57150</wp:posOffset>
                </wp:positionH>
                <wp:positionV relativeFrom="paragraph">
                  <wp:posOffset>165100</wp:posOffset>
                </wp:positionV>
                <wp:extent cx="1571625" cy="29527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5716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D36CCA" w:rsidRPr="00AE7091" w:rsidRDefault="00AE7091" w:rsidP="00D36CCA">
                            <w:pPr>
                              <w:jc w:val="center"/>
                              <w:rPr>
                                <w:b/>
                              </w:rPr>
                            </w:pPr>
                            <w:r w:rsidRPr="00AE7091">
                              <w:rPr>
                                <w:b/>
                              </w:rPr>
                              <w:t xml:space="preserve">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2E69C" id="Rectangle 62" o:spid="_x0000_s1048" style="position:absolute;margin-left:4.5pt;margin-top:13pt;width:123.75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" fillcolor="white [3201]" strokecolor="black [3200]" strokeweight="1pt">
                <v:textbox>
                  <w:txbxContent>
                    <w:p w:rsidR="00D36CCA" w:rsidRPr="00AE7091" w:rsidRDefault="00AE7091" w:rsidP="00D36CCA">
                      <w:pPr>
                        <w:jc w:val="center"/>
                        <w:rPr>
                          <w:b/>
                        </w:rPr>
                      </w:pPr>
                      <w:r w:rsidRPr="00AE7091">
                        <w:rPr>
                          <w:b/>
                        </w:rPr>
                        <w:t xml:space="preserve">Customer </w:t>
                      </w:r>
                    </w:p>
                  </w:txbxContent>
                </v:textbox>
              </v:rect>
            </w:pict>
          </mc:Fallback>
        </mc:AlternateContent>
      </w:r>
    </w:p>
    <w:p w:rsidR="00D36CCA" w:rsidRDefault="00FD7D1B" w:rsidP="001E0A61">
      <w:r>
        <w:rPr>
          <w:noProof/>
          <w:lang w:eastAsia="en-IN"/>
        </w:rPr>
        <mc:AlternateContent>
          <mc:Choice Requires="wps">
            <w:drawing>
              <wp:anchor distT="0" distB="0" distL="114300" distR="114300" simplePos="0" relativeHeight="251708416" behindDoc="0" locked="0" layoutInCell="1" allowOverlap="1">
                <wp:simplePos x="0" y="0"/>
                <wp:positionH relativeFrom="column">
                  <wp:posOffset>1638300</wp:posOffset>
                </wp:positionH>
                <wp:positionV relativeFrom="paragraph">
                  <wp:posOffset>41275</wp:posOffset>
                </wp:positionV>
                <wp:extent cx="2438400" cy="142875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2438400" cy="1428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C5DBA1" id="Straight Connector 7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9pt,3.25pt" to="321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07392" behindDoc="0" locked="0" layoutInCell="1" allowOverlap="1">
                <wp:simplePos x="0" y="0"/>
                <wp:positionH relativeFrom="column">
                  <wp:posOffset>1638299</wp:posOffset>
                </wp:positionH>
                <wp:positionV relativeFrom="paragraph">
                  <wp:posOffset>41275</wp:posOffset>
                </wp:positionV>
                <wp:extent cx="2428875" cy="1066800"/>
                <wp:effectExtent l="0" t="0" r="28575" b="19050"/>
                <wp:wrapNone/>
                <wp:docPr id="69" name="Straight Connector 69"/>
                <wp:cNvGraphicFramePr/>
                <a:graphic xmlns:a="http://schemas.openxmlformats.org/drawingml/2006/main">
                  <a:graphicData uri="http://schemas.microsoft.com/office/word/2010/wordprocessingShape">
                    <wps:wsp>
                      <wps:cNvCnPr/>
                      <wps:spPr>
                        <a:xfrm>
                          <a:off x="0" y="0"/>
                          <a:ext cx="2428875" cy="1066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C41AE7" id="Straight Connector 6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29pt,3.25pt" to="320.25pt,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06368" behindDoc="0" locked="0" layoutInCell="1" allowOverlap="1">
                <wp:simplePos x="0" y="0"/>
                <wp:positionH relativeFrom="column">
                  <wp:posOffset>1638300</wp:posOffset>
                </wp:positionH>
                <wp:positionV relativeFrom="paragraph">
                  <wp:posOffset>31750</wp:posOffset>
                </wp:positionV>
                <wp:extent cx="2419350" cy="628650"/>
                <wp:effectExtent l="0" t="0" r="19050" b="19050"/>
                <wp:wrapNone/>
                <wp:docPr id="68" name="Straight Connector 68"/>
                <wp:cNvGraphicFramePr/>
                <a:graphic xmlns:a="http://schemas.openxmlformats.org/drawingml/2006/main">
                  <a:graphicData uri="http://schemas.microsoft.com/office/word/2010/wordprocessingShape">
                    <wps:wsp>
                      <wps:cNvCnPr/>
                      <wps:spPr>
                        <a:xfrm>
                          <a:off x="0" y="0"/>
                          <a:ext cx="241935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18D804" id="Straight Connector 6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29pt,2.5pt" to="319.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05344" behindDoc="0" locked="0" layoutInCell="1" allowOverlap="1">
                <wp:simplePos x="0" y="0"/>
                <wp:positionH relativeFrom="column">
                  <wp:posOffset>1638299</wp:posOffset>
                </wp:positionH>
                <wp:positionV relativeFrom="paragraph">
                  <wp:posOffset>41275</wp:posOffset>
                </wp:positionV>
                <wp:extent cx="2409825" cy="190500"/>
                <wp:effectExtent l="0" t="0" r="28575" b="19050"/>
                <wp:wrapNone/>
                <wp:docPr id="67" name="Straight Connector 67"/>
                <wp:cNvGraphicFramePr/>
                <a:graphic xmlns:a="http://schemas.openxmlformats.org/drawingml/2006/main">
                  <a:graphicData uri="http://schemas.microsoft.com/office/word/2010/wordprocessingShape">
                    <wps:wsp>
                      <wps:cNvCnPr/>
                      <wps:spPr>
                        <a:xfrm>
                          <a:off x="0" y="0"/>
                          <a:ext cx="240982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227860" id="Straight Connector 6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29pt,3.25pt" to="318.7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" strokecolor="black [3200]" strokeweight=".5pt">
                <v:stroke joinstyle="miter"/>
              </v:line>
            </w:pict>
          </mc:Fallback>
        </mc:AlternateContent>
      </w:r>
      <w:r w:rsidR="00D36CCA">
        <w:rPr>
          <w:noProof/>
          <w:lang w:eastAsia="en-IN"/>
        </w:rPr>
        <mc:AlternateContent>
          <mc:Choice Requires="wps">
            <w:drawing>
              <wp:anchor distT="0" distB="0" distL="114300" distR="114300" simplePos="0" relativeHeight="251696128" behindDoc="0" locked="0" layoutInCell="1" allowOverlap="1">
                <wp:simplePos x="0" y="0"/>
                <wp:positionH relativeFrom="column">
                  <wp:posOffset>4038600</wp:posOffset>
                </wp:positionH>
                <wp:positionV relativeFrom="paragraph">
                  <wp:posOffset>60325</wp:posOffset>
                </wp:positionV>
                <wp:extent cx="1371600" cy="33337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371600" cy="333375"/>
                        </a:xfrm>
                        <a:prstGeom prst="rect">
                          <a:avLst/>
                        </a:prstGeom>
                      </wps:spPr>
                      <wps:style>
                        <a:lnRef idx="2">
                          <a:schemeClr val="dk1"/>
                        </a:lnRef>
                        <a:fillRef idx="1">
                          <a:schemeClr val="lt1"/>
                        </a:fillRef>
                        <a:effectRef idx="0">
                          <a:schemeClr val="dk1"/>
                        </a:effectRef>
                        <a:fontRef idx="minor">
                          <a:schemeClr val="dk1"/>
                        </a:fontRef>
                      </wps:style>
                      <wps:txbx>
                        <w:txbxContent>
                          <w:p w:rsidR="00D36CCA" w:rsidRDefault="00D36CCA" w:rsidP="00D36CCA">
                            <w:pPr>
                              <w:jc w:val="center"/>
                            </w:pPr>
                            <w:r>
                              <w:t>Select Electricity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8" o:spid="_x0000_s1049" style="position:absolute;margin-left:318pt;margin-top:4.75pt;width:108pt;height:26.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" fillcolor="white [3201]" strokecolor="black [3200]" strokeweight="1pt">
                <v:textbox>
                  <w:txbxContent>
                    <w:p w:rsidR="00D36CCA" w:rsidRDefault="00D36CCA" w:rsidP="00D36CCA">
                      <w:pPr>
                        <w:jc w:val="center"/>
                      </w:pPr>
                      <w:r>
                        <w:t>Select Electricity Bill</w:t>
                      </w:r>
                    </w:p>
                  </w:txbxContent>
                </v:textbox>
              </v:rect>
            </w:pict>
          </mc:Fallback>
        </mc:AlternateContent>
      </w:r>
    </w:p>
    <w:p w:rsidR="00D36CCA" w:rsidRDefault="00D36CCA" w:rsidP="00D36CCA">
      <w:r>
        <w:rPr>
          <w:noProof/>
          <w:lang w:eastAsia="en-IN"/>
        </w:rPr>
        <mc:AlternateContent>
          <mc:Choice Requires="wps">
            <w:drawing>
              <wp:anchor distT="0" distB="0" distL="114300" distR="114300" simplePos="0" relativeHeight="251697152" behindDoc="0" locked="0" layoutInCell="1" allowOverlap="1">
                <wp:simplePos x="0" y="0"/>
                <wp:positionH relativeFrom="column">
                  <wp:posOffset>4048125</wp:posOffset>
                </wp:positionH>
                <wp:positionV relativeFrom="paragraph">
                  <wp:posOffset>193675</wp:posOffset>
                </wp:positionV>
                <wp:extent cx="1362075" cy="35242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13620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D36CCA" w:rsidRDefault="00D36CCA" w:rsidP="00D36CCA">
                            <w:pPr>
                              <w:jc w:val="center"/>
                            </w:pPr>
                            <w:r>
                              <w:t xml:space="preserve">Customer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50" style="position:absolute;margin-left:318.75pt;margin-top:15.25pt;width:107.25pt;height:27.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" fillcolor="white [3201]" strokecolor="black [3200]" strokeweight="1pt">
                <v:textbox>
                  <w:txbxContent>
                    <w:p w:rsidR="00D36CCA" w:rsidRDefault="00D36CCA" w:rsidP="00D36CCA">
                      <w:pPr>
                        <w:jc w:val="center"/>
                      </w:pPr>
                      <w:r>
                        <w:t xml:space="preserve">Customer Details </w:t>
                      </w:r>
                    </w:p>
                  </w:txbxContent>
                </v:textbox>
              </v:rect>
            </w:pict>
          </mc:Fallback>
        </mc:AlternateContent>
      </w:r>
    </w:p>
    <w:p w:rsidR="00D36CCA" w:rsidRDefault="00D36CCA" w:rsidP="00D36CCA"/>
    <w:p w:rsidR="007D219C" w:rsidRDefault="00D36CCA" w:rsidP="00AE7091">
      <w:r>
        <w:rPr>
          <w:noProof/>
          <w:lang w:eastAsia="en-IN"/>
        </w:rPr>
        <mc:AlternateContent>
          <mc:Choice Requires="wps">
            <w:drawing>
              <wp:anchor distT="0" distB="0" distL="114300" distR="114300" simplePos="0" relativeHeight="251698176" behindDoc="0" locked="0" layoutInCell="1" allowOverlap="1" wp14:anchorId="0B3173D6" wp14:editId="03357E96">
                <wp:simplePos x="0" y="0"/>
                <wp:positionH relativeFrom="column">
                  <wp:posOffset>4057650</wp:posOffset>
                </wp:positionH>
                <wp:positionV relativeFrom="paragraph">
                  <wp:posOffset>60960</wp:posOffset>
                </wp:positionV>
                <wp:extent cx="1352550" cy="32385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352550" cy="323850"/>
                        </a:xfrm>
                        <a:prstGeom prst="rect">
                          <a:avLst/>
                        </a:prstGeom>
                      </wps:spPr>
                      <wps:style>
                        <a:lnRef idx="2">
                          <a:schemeClr val="dk1"/>
                        </a:lnRef>
                        <a:fillRef idx="1">
                          <a:schemeClr val="lt1"/>
                        </a:fillRef>
                        <a:effectRef idx="0">
                          <a:schemeClr val="dk1"/>
                        </a:effectRef>
                        <a:fontRef idx="minor">
                          <a:schemeClr val="dk1"/>
                        </a:fontRef>
                      </wps:style>
                      <wps:txbx>
                        <w:txbxContent>
                          <w:p w:rsidR="00D36CCA" w:rsidRDefault="00D36CCA" w:rsidP="00D36CCA">
                            <w:pPr>
                              <w:jc w:val="center"/>
                            </w:pPr>
                            <w:r>
                              <w:t xml:space="preserve">Amount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3173D6" id="Rectangle 60" o:spid="_x0000_s1051" style="position:absolute;margin-left:319.5pt;margin-top:4.8pt;width:106.5pt;height:25.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" fillcolor="white [3201]" strokecolor="black [3200]" strokeweight="1pt">
                <v:textbox>
                  <w:txbxContent>
                    <w:p w:rsidR="00D36CCA" w:rsidRDefault="00D36CCA" w:rsidP="00D36CCA">
                      <w:pPr>
                        <w:jc w:val="center"/>
                      </w:pPr>
                      <w:r>
                        <w:t xml:space="preserve">Amount </w:t>
                      </w:r>
                    </w:p>
                  </w:txbxContent>
                </v:textbox>
              </v:rect>
            </w:pict>
          </mc:Fallback>
        </mc:AlternateContent>
      </w:r>
    </w:p>
    <w:p w:rsidR="00D36CCA" w:rsidRDefault="00D36CCA" w:rsidP="00AE7091">
      <w:r>
        <w:rPr>
          <w:noProof/>
          <w:lang w:eastAsia="en-IN"/>
        </w:rPr>
        <mc:AlternateContent>
          <mc:Choice Requires="wps">
            <w:drawing>
              <wp:anchor distT="0" distB="0" distL="114300" distR="114300" simplePos="0" relativeHeight="251699200" behindDoc="0" locked="0" layoutInCell="1" allowOverlap="1" wp14:anchorId="675F55CE" wp14:editId="4F6BB240">
                <wp:simplePos x="0" y="0"/>
                <wp:positionH relativeFrom="column">
                  <wp:posOffset>4067175</wp:posOffset>
                </wp:positionH>
                <wp:positionV relativeFrom="paragraph">
                  <wp:posOffset>165735</wp:posOffset>
                </wp:positionV>
                <wp:extent cx="1343025" cy="31432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1343025" cy="314325"/>
                        </a:xfrm>
                        <a:prstGeom prst="rect">
                          <a:avLst/>
                        </a:prstGeom>
                      </wps:spPr>
                      <wps:style>
                        <a:lnRef idx="2">
                          <a:schemeClr val="dk1"/>
                        </a:lnRef>
                        <a:fillRef idx="1">
                          <a:schemeClr val="lt1"/>
                        </a:fillRef>
                        <a:effectRef idx="0">
                          <a:schemeClr val="dk1"/>
                        </a:effectRef>
                        <a:fontRef idx="minor">
                          <a:schemeClr val="dk1"/>
                        </a:fontRef>
                      </wps:style>
                      <wps:txbx>
                        <w:txbxContent>
                          <w:p w:rsidR="00D36CCA" w:rsidRDefault="00D36CCA" w:rsidP="00D36CCA">
                            <w:pPr>
                              <w:jc w:val="center"/>
                            </w:pPr>
                            <w:r>
                              <w:t xml:space="preserve">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5F55CE" id="Rectangle 61" o:spid="_x0000_s1052" style="position:absolute;margin-left:320.25pt;margin-top:13.05pt;width:105.75pt;height:24.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" fillcolor="white [3201]" strokecolor="black [3200]" strokeweight="1pt">
                <v:textbox>
                  <w:txbxContent>
                    <w:p w:rsidR="00D36CCA" w:rsidRDefault="00D36CCA" w:rsidP="00D36CCA">
                      <w:pPr>
                        <w:jc w:val="center"/>
                      </w:pPr>
                      <w:r>
                        <w:t xml:space="preserve">Payment </w:t>
                      </w:r>
                    </w:p>
                  </w:txbxContent>
                </v:textbox>
              </v:rect>
            </w:pict>
          </mc:Fallback>
        </mc:AlternateContent>
      </w:r>
    </w:p>
    <w:p w:rsidR="00AE7091" w:rsidRDefault="00AE7091" w:rsidP="00051EAD"/>
    <w:p w:rsidR="00051EAD" w:rsidRDefault="00051EAD" w:rsidP="00051EAD"/>
    <w:p w:rsidR="00051EAD" w:rsidRDefault="007D219C" w:rsidP="00051EAD">
      <w:pPr>
        <w:rPr>
          <w:b/>
        </w:rPr>
      </w:pPr>
      <w:r>
        <w:rPr>
          <w:b/>
        </w:rPr>
        <w:t>Draw use case on Online Shoppping Product Using COD.</w:t>
      </w:r>
    </w:p>
    <w:p w:rsidR="007D219C" w:rsidRPr="007D219C" w:rsidRDefault="007D219C" w:rsidP="00051EAD">
      <w:pPr>
        <w:rPr>
          <w:b/>
        </w:rPr>
      </w:pPr>
      <w:r>
        <w:rPr>
          <w:b/>
          <w:noProof/>
          <w:lang w:eastAsia="en-IN"/>
        </w:rPr>
        <mc:AlternateContent>
          <mc:Choice Requires="wps">
            <w:drawing>
              <wp:anchor distT="0" distB="0" distL="114300" distR="114300" simplePos="0" relativeHeight="251709440" behindDoc="0" locked="0" layoutInCell="1" allowOverlap="1">
                <wp:simplePos x="0" y="0"/>
                <wp:positionH relativeFrom="column">
                  <wp:posOffset>4105275</wp:posOffset>
                </wp:positionH>
                <wp:positionV relativeFrom="paragraph">
                  <wp:posOffset>194310</wp:posOffset>
                </wp:positionV>
                <wp:extent cx="1504950" cy="3143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504950" cy="314325"/>
                        </a:xfrm>
                        <a:prstGeom prst="rect">
                          <a:avLst/>
                        </a:prstGeom>
                      </wps:spPr>
                      <wps:style>
                        <a:lnRef idx="2">
                          <a:schemeClr val="dk1"/>
                        </a:lnRef>
                        <a:fillRef idx="1">
                          <a:schemeClr val="lt1"/>
                        </a:fillRef>
                        <a:effectRef idx="0">
                          <a:schemeClr val="dk1"/>
                        </a:effectRef>
                        <a:fontRef idx="minor">
                          <a:schemeClr val="dk1"/>
                        </a:fontRef>
                      </wps:style>
                      <wps:txbx>
                        <w:txbxContent>
                          <w:p w:rsidR="007D219C" w:rsidRDefault="007D219C" w:rsidP="007D219C">
                            <w:pPr>
                              <w:jc w:val="center"/>
                            </w:pPr>
                            <w:r>
                              <w:t>Open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53" style="position:absolute;margin-left:323.25pt;margin-top:15.3pt;width:118.5pt;height:24.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" fillcolor="white [3201]" strokecolor="black [3200]" strokeweight="1pt">
                <v:textbox>
                  <w:txbxContent>
                    <w:p w:rsidR="007D219C" w:rsidRDefault="007D219C" w:rsidP="007D219C">
                      <w:pPr>
                        <w:jc w:val="center"/>
                      </w:pPr>
                      <w:r>
                        <w:t>Open App</w:t>
                      </w:r>
                    </w:p>
                  </w:txbxContent>
                </v:textbox>
              </v:rect>
            </w:pict>
          </mc:Fallback>
        </mc:AlternateContent>
      </w:r>
    </w:p>
    <w:p w:rsidR="00051EAD" w:rsidRDefault="007D219C" w:rsidP="00051EAD">
      <w:r>
        <w:rPr>
          <w:noProof/>
          <w:lang w:eastAsia="en-IN"/>
        </w:rPr>
        <mc:AlternateContent>
          <mc:Choice Requires="wps">
            <w:drawing>
              <wp:anchor distT="0" distB="0" distL="114300" distR="114300" simplePos="0" relativeHeight="251717632" behindDoc="0" locked="0" layoutInCell="1" allowOverlap="1">
                <wp:simplePos x="0" y="0"/>
                <wp:positionH relativeFrom="column">
                  <wp:posOffset>1524000</wp:posOffset>
                </wp:positionH>
                <wp:positionV relativeFrom="paragraph">
                  <wp:posOffset>80645</wp:posOffset>
                </wp:positionV>
                <wp:extent cx="2590800" cy="120967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2590800" cy="1209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AA34C0" id="Straight Connector 33"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120pt,6.35pt" to="324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" strokecolor="black [3200]" strokeweight=".5pt">
                <v:stroke joinstyle="miter"/>
              </v:line>
            </w:pict>
          </mc:Fallback>
        </mc:AlternateContent>
      </w:r>
    </w:p>
    <w:p w:rsidR="00051EAD" w:rsidRDefault="007D219C" w:rsidP="00051EAD">
      <w:r>
        <w:rPr>
          <w:noProof/>
          <w:lang w:eastAsia="en-IN"/>
        </w:rPr>
        <mc:AlternateContent>
          <mc:Choice Requires="wps">
            <w:drawing>
              <wp:anchor distT="0" distB="0" distL="114300" distR="114300" simplePos="0" relativeHeight="251718656" behindDoc="0" locked="0" layoutInCell="1" allowOverlap="1">
                <wp:simplePos x="0" y="0"/>
                <wp:positionH relativeFrom="column">
                  <wp:posOffset>1533525</wp:posOffset>
                </wp:positionH>
                <wp:positionV relativeFrom="paragraph">
                  <wp:posOffset>233045</wp:posOffset>
                </wp:positionV>
                <wp:extent cx="2590800" cy="771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2590800"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C2BFC5" id="Straight Connector 35"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120.75pt,18.35pt" to="324.75pt,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10464" behindDoc="0" locked="0" layoutInCell="1" allowOverlap="1">
                <wp:simplePos x="0" y="0"/>
                <wp:positionH relativeFrom="column">
                  <wp:posOffset>4114799</wp:posOffset>
                </wp:positionH>
                <wp:positionV relativeFrom="paragraph">
                  <wp:posOffset>61595</wp:posOffset>
                </wp:positionV>
                <wp:extent cx="1495425" cy="3238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4954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7D219C" w:rsidRDefault="007D219C" w:rsidP="007D219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54" style="position:absolute;margin-left:324pt;margin-top:4.85pt;width:117.75pt;height:25.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" fillcolor="white [3201]" strokecolor="black [3200]" strokeweight="1pt">
                <v:textbox>
                  <w:txbxContent>
                    <w:p w:rsidR="007D219C" w:rsidRDefault="007D219C" w:rsidP="007D219C">
                      <w:pPr>
                        <w:jc w:val="center"/>
                      </w:pPr>
                      <w:r>
                        <w:t>Login</w:t>
                      </w:r>
                    </w:p>
                  </w:txbxContent>
                </v:textbox>
              </v:rect>
            </w:pict>
          </mc:Fallback>
        </mc:AlternateContent>
      </w:r>
    </w:p>
    <w:p w:rsidR="00051EAD" w:rsidRDefault="007D219C" w:rsidP="00051EAD">
      <w:r>
        <w:rPr>
          <w:noProof/>
          <w:lang w:eastAsia="en-IN"/>
        </w:rPr>
        <mc:AlternateContent>
          <mc:Choice Requires="wps">
            <w:drawing>
              <wp:anchor distT="0" distB="0" distL="114300" distR="114300" simplePos="0" relativeHeight="251711488" behindDoc="0" locked="0" layoutInCell="1" allowOverlap="1">
                <wp:simplePos x="0" y="0"/>
                <wp:positionH relativeFrom="column">
                  <wp:posOffset>4124325</wp:posOffset>
                </wp:positionH>
                <wp:positionV relativeFrom="paragraph">
                  <wp:posOffset>223520</wp:posOffset>
                </wp:positionV>
                <wp:extent cx="1495425" cy="2952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4954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7D219C" w:rsidRDefault="007D219C" w:rsidP="007D219C">
                            <w:pPr>
                              <w:jc w:val="center"/>
                            </w:pPr>
                            <w:r>
                              <w:t xml:space="preserve">Search Product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55" style="position:absolute;margin-left:324.75pt;margin-top:17.6pt;width:117.75pt;height:2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" fillcolor="white [3201]" strokecolor="black [3200]" strokeweight="1pt">
                <v:textbox>
                  <w:txbxContent>
                    <w:p w:rsidR="007D219C" w:rsidRDefault="007D219C" w:rsidP="007D219C">
                      <w:pPr>
                        <w:jc w:val="center"/>
                      </w:pPr>
                      <w:r>
                        <w:t xml:space="preserve">Search Product </w:t>
                      </w:r>
                    </w:p>
                  </w:txbxContent>
                </v:textbox>
              </v:rect>
            </w:pict>
          </mc:Fallback>
        </mc:AlternateContent>
      </w:r>
    </w:p>
    <w:p w:rsidR="00051EAD" w:rsidRDefault="007D219C" w:rsidP="00051EAD">
      <w:r>
        <w:rPr>
          <w:noProof/>
          <w:lang w:eastAsia="en-IN"/>
        </w:rPr>
        <mc:AlternateContent>
          <mc:Choice Requires="wps">
            <w:drawing>
              <wp:anchor distT="0" distB="0" distL="114300" distR="114300" simplePos="0" relativeHeight="251719680" behindDoc="0" locked="0" layoutInCell="1" allowOverlap="1">
                <wp:simplePos x="0" y="0"/>
                <wp:positionH relativeFrom="column">
                  <wp:posOffset>1523999</wp:posOffset>
                </wp:positionH>
                <wp:positionV relativeFrom="paragraph">
                  <wp:posOffset>99695</wp:posOffset>
                </wp:positionV>
                <wp:extent cx="2600325" cy="342900"/>
                <wp:effectExtent l="0" t="0" r="28575" b="19050"/>
                <wp:wrapNone/>
                <wp:docPr id="36" name="Straight Connector 36"/>
                <wp:cNvGraphicFramePr/>
                <a:graphic xmlns:a="http://schemas.openxmlformats.org/drawingml/2006/main">
                  <a:graphicData uri="http://schemas.microsoft.com/office/word/2010/wordprocessingShape">
                    <wps:wsp>
                      <wps:cNvCnPr/>
                      <wps:spPr>
                        <a:xfrm flipV="1">
                          <a:off x="0" y="0"/>
                          <a:ext cx="2600325"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9D990D" id="Straight Connector 36"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120pt,7.85pt" to="324.7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16608" behindDoc="0" locked="0" layoutInCell="1" allowOverlap="1">
                <wp:simplePos x="0" y="0"/>
                <wp:positionH relativeFrom="column">
                  <wp:posOffset>171450</wp:posOffset>
                </wp:positionH>
                <wp:positionV relativeFrom="paragraph">
                  <wp:posOffset>252095</wp:posOffset>
                </wp:positionV>
                <wp:extent cx="1343025" cy="3238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3430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7D219C" w:rsidRPr="007D219C" w:rsidRDefault="007D219C" w:rsidP="007D219C">
                            <w:pPr>
                              <w:jc w:val="center"/>
                              <w:rPr>
                                <w:b/>
                              </w:rPr>
                            </w:pPr>
                            <w:r w:rsidRPr="007D219C">
                              <w:rPr>
                                <w: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56" style="position:absolute;margin-left:13.5pt;margin-top:19.85pt;width:105.75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" fillcolor="white [3201]" strokecolor="black [3200]" strokeweight="1pt">
                <v:textbox>
                  <w:txbxContent>
                    <w:p w:rsidR="007D219C" w:rsidRPr="007D219C" w:rsidRDefault="007D219C" w:rsidP="007D219C">
                      <w:pPr>
                        <w:jc w:val="center"/>
                        <w:rPr>
                          <w:b/>
                        </w:rPr>
                      </w:pPr>
                      <w:r w:rsidRPr="007D219C">
                        <w:rPr>
                          <w:b/>
                        </w:rPr>
                        <w:t>Customer</w:t>
                      </w:r>
                    </w:p>
                  </w:txbxContent>
                </v:textbox>
              </v:rect>
            </w:pict>
          </mc:Fallback>
        </mc:AlternateContent>
      </w:r>
    </w:p>
    <w:p w:rsidR="00051EAD" w:rsidRDefault="00D62424" w:rsidP="00051EAD">
      <w:r>
        <w:rPr>
          <w:noProof/>
          <w:lang w:eastAsia="en-IN"/>
        </w:rPr>
        <mc:AlternateContent>
          <mc:Choice Requires="wps">
            <w:drawing>
              <wp:anchor distT="0" distB="0" distL="114300" distR="114300" simplePos="0" relativeHeight="251723776" behindDoc="0" locked="0" layoutInCell="1" allowOverlap="1">
                <wp:simplePos x="0" y="0"/>
                <wp:positionH relativeFrom="column">
                  <wp:posOffset>1524000</wp:posOffset>
                </wp:positionH>
                <wp:positionV relativeFrom="paragraph">
                  <wp:posOffset>156844</wp:posOffset>
                </wp:positionV>
                <wp:extent cx="2647950" cy="1381125"/>
                <wp:effectExtent l="0" t="0" r="19050" b="28575"/>
                <wp:wrapNone/>
                <wp:docPr id="50" name="Straight Connector 50"/>
                <wp:cNvGraphicFramePr/>
                <a:graphic xmlns:a="http://schemas.openxmlformats.org/drawingml/2006/main">
                  <a:graphicData uri="http://schemas.microsoft.com/office/word/2010/wordprocessingShape">
                    <wps:wsp>
                      <wps:cNvCnPr/>
                      <wps:spPr>
                        <a:xfrm>
                          <a:off x="0" y="0"/>
                          <a:ext cx="2647950" cy="138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4CB2BA" id="Straight Connector 5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20pt,12.35pt" to="328.5pt,1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22752" behindDoc="0" locked="0" layoutInCell="1" allowOverlap="1">
                <wp:simplePos x="0" y="0"/>
                <wp:positionH relativeFrom="column">
                  <wp:posOffset>1523999</wp:posOffset>
                </wp:positionH>
                <wp:positionV relativeFrom="paragraph">
                  <wp:posOffset>156844</wp:posOffset>
                </wp:positionV>
                <wp:extent cx="2638425" cy="96202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2638425"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9CBE02" id="Straight Connector 49"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20pt,12.35pt" to="327.75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21728" behindDoc="0" locked="0" layoutInCell="1" allowOverlap="1">
                <wp:simplePos x="0" y="0"/>
                <wp:positionH relativeFrom="column">
                  <wp:posOffset>1524000</wp:posOffset>
                </wp:positionH>
                <wp:positionV relativeFrom="paragraph">
                  <wp:posOffset>156845</wp:posOffset>
                </wp:positionV>
                <wp:extent cx="2628900" cy="523875"/>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262890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62FFA8" id="Straight Connector 3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20pt,12.35pt" to="327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" strokecolor="black [3200]" strokeweight=".5pt">
                <v:stroke joinstyle="miter"/>
              </v:line>
            </w:pict>
          </mc:Fallback>
        </mc:AlternateContent>
      </w:r>
      <w:r w:rsidR="007D219C">
        <w:rPr>
          <w:noProof/>
          <w:lang w:eastAsia="en-IN"/>
        </w:rPr>
        <mc:AlternateContent>
          <mc:Choice Requires="wps">
            <w:drawing>
              <wp:anchor distT="0" distB="0" distL="114300" distR="114300" simplePos="0" relativeHeight="251720704" behindDoc="0" locked="0" layoutInCell="1" allowOverlap="1">
                <wp:simplePos x="0" y="0"/>
                <wp:positionH relativeFrom="column">
                  <wp:posOffset>1523999</wp:posOffset>
                </wp:positionH>
                <wp:positionV relativeFrom="paragraph">
                  <wp:posOffset>156845</wp:posOffset>
                </wp:positionV>
                <wp:extent cx="2619375" cy="76200"/>
                <wp:effectExtent l="0" t="0" r="28575" b="19050"/>
                <wp:wrapNone/>
                <wp:docPr id="37" name="Straight Connector 37"/>
                <wp:cNvGraphicFramePr/>
                <a:graphic xmlns:a="http://schemas.openxmlformats.org/drawingml/2006/main">
                  <a:graphicData uri="http://schemas.microsoft.com/office/word/2010/wordprocessingShape">
                    <wps:wsp>
                      <wps:cNvCnPr/>
                      <wps:spPr>
                        <a:xfrm>
                          <a:off x="0" y="0"/>
                          <a:ext cx="261937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4EBF4" id="Straight Connector 37"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20pt,12.35pt" to="326.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" strokecolor="black [3200]" strokeweight=".5pt">
                <v:stroke joinstyle="miter"/>
              </v:line>
            </w:pict>
          </mc:Fallback>
        </mc:AlternateContent>
      </w:r>
      <w:r w:rsidR="007D219C">
        <w:rPr>
          <w:noProof/>
          <w:lang w:eastAsia="en-IN"/>
        </w:rPr>
        <mc:AlternateContent>
          <mc:Choice Requires="wps">
            <w:drawing>
              <wp:anchor distT="0" distB="0" distL="114300" distR="114300" simplePos="0" relativeHeight="251712512" behindDoc="0" locked="0" layoutInCell="1" allowOverlap="1">
                <wp:simplePos x="0" y="0"/>
                <wp:positionH relativeFrom="column">
                  <wp:posOffset>4133849</wp:posOffset>
                </wp:positionH>
                <wp:positionV relativeFrom="paragraph">
                  <wp:posOffset>61595</wp:posOffset>
                </wp:positionV>
                <wp:extent cx="1476375" cy="3143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476375" cy="314325"/>
                        </a:xfrm>
                        <a:prstGeom prst="rect">
                          <a:avLst/>
                        </a:prstGeom>
                      </wps:spPr>
                      <wps:style>
                        <a:lnRef idx="2">
                          <a:schemeClr val="dk1"/>
                        </a:lnRef>
                        <a:fillRef idx="1">
                          <a:schemeClr val="lt1"/>
                        </a:fillRef>
                        <a:effectRef idx="0">
                          <a:schemeClr val="dk1"/>
                        </a:effectRef>
                        <a:fontRef idx="minor">
                          <a:schemeClr val="dk1"/>
                        </a:fontRef>
                      </wps:style>
                      <wps:txbx>
                        <w:txbxContent>
                          <w:p w:rsidR="007D219C" w:rsidRDefault="007D219C" w:rsidP="007D219C">
                            <w:pPr>
                              <w:jc w:val="center"/>
                            </w:pPr>
                            <w:r>
                              <w:t>Add To Cart/Buy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57" style="position:absolute;margin-left:325.5pt;margin-top:4.85pt;width:116.25pt;height:24.7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" fillcolor="white [3201]" strokecolor="black [3200]" strokeweight="1pt">
                <v:textbox>
                  <w:txbxContent>
                    <w:p w:rsidR="007D219C" w:rsidRDefault="007D219C" w:rsidP="007D219C">
                      <w:pPr>
                        <w:jc w:val="center"/>
                      </w:pPr>
                      <w:r>
                        <w:t>Add To Cart/Buy Now</w:t>
                      </w:r>
                    </w:p>
                  </w:txbxContent>
                </v:textbox>
              </v:rect>
            </w:pict>
          </mc:Fallback>
        </mc:AlternateContent>
      </w:r>
    </w:p>
    <w:p w:rsidR="007D219C" w:rsidRDefault="007D219C" w:rsidP="00051EAD">
      <w:r>
        <w:rPr>
          <w:noProof/>
          <w:lang w:eastAsia="en-IN"/>
        </w:rPr>
        <mc:AlternateContent>
          <mc:Choice Requires="wps">
            <w:drawing>
              <wp:anchor distT="0" distB="0" distL="114300" distR="114300" simplePos="0" relativeHeight="251713536" behindDoc="0" locked="0" layoutInCell="1" allowOverlap="1">
                <wp:simplePos x="0" y="0"/>
                <wp:positionH relativeFrom="column">
                  <wp:posOffset>4143375</wp:posOffset>
                </wp:positionH>
                <wp:positionV relativeFrom="paragraph">
                  <wp:posOffset>214630</wp:posOffset>
                </wp:positionV>
                <wp:extent cx="1466850" cy="3238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466850" cy="323850"/>
                        </a:xfrm>
                        <a:prstGeom prst="rect">
                          <a:avLst/>
                        </a:prstGeom>
                      </wps:spPr>
                      <wps:style>
                        <a:lnRef idx="2">
                          <a:schemeClr val="dk1"/>
                        </a:lnRef>
                        <a:fillRef idx="1">
                          <a:schemeClr val="lt1"/>
                        </a:fillRef>
                        <a:effectRef idx="0">
                          <a:schemeClr val="dk1"/>
                        </a:effectRef>
                        <a:fontRef idx="minor">
                          <a:schemeClr val="dk1"/>
                        </a:fontRef>
                      </wps:style>
                      <wps:txbx>
                        <w:txbxContent>
                          <w:p w:rsidR="007D219C" w:rsidRDefault="007D219C" w:rsidP="007D219C">
                            <w:pPr>
                              <w:jc w:val="center"/>
                            </w:pPr>
                            <w:r>
                              <w:t>Verify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58" style="position:absolute;margin-left:326.25pt;margin-top:16.9pt;width:115.5pt;height:25.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" fillcolor="white [3201]" strokecolor="black [3200]" strokeweight="1pt">
                <v:textbox>
                  <w:txbxContent>
                    <w:p w:rsidR="007D219C" w:rsidRDefault="007D219C" w:rsidP="007D219C">
                      <w:pPr>
                        <w:jc w:val="center"/>
                      </w:pPr>
                      <w:r>
                        <w:t>Verify Address</w:t>
                      </w:r>
                    </w:p>
                  </w:txbxContent>
                </v:textbox>
              </v:rect>
            </w:pict>
          </mc:Fallback>
        </mc:AlternateContent>
      </w:r>
    </w:p>
    <w:p w:rsidR="007D219C" w:rsidRDefault="007D219C" w:rsidP="00051EAD"/>
    <w:p w:rsidR="00051EAD" w:rsidRDefault="007D219C" w:rsidP="00051EAD">
      <w:r>
        <w:rPr>
          <w:noProof/>
          <w:lang w:eastAsia="en-IN"/>
        </w:rPr>
        <mc:AlternateContent>
          <mc:Choice Requires="wps">
            <w:drawing>
              <wp:anchor distT="0" distB="0" distL="114300" distR="114300" simplePos="0" relativeHeight="251714560" behindDoc="0" locked="0" layoutInCell="1" allowOverlap="1">
                <wp:simplePos x="0" y="0"/>
                <wp:positionH relativeFrom="column">
                  <wp:posOffset>4152900</wp:posOffset>
                </wp:positionH>
                <wp:positionV relativeFrom="paragraph">
                  <wp:posOffset>81280</wp:posOffset>
                </wp:positionV>
                <wp:extent cx="1457325" cy="3143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457325" cy="314325"/>
                        </a:xfrm>
                        <a:prstGeom prst="rect">
                          <a:avLst/>
                        </a:prstGeom>
                      </wps:spPr>
                      <wps:style>
                        <a:lnRef idx="2">
                          <a:schemeClr val="dk1"/>
                        </a:lnRef>
                        <a:fillRef idx="1">
                          <a:schemeClr val="lt1"/>
                        </a:fillRef>
                        <a:effectRef idx="0">
                          <a:schemeClr val="dk1"/>
                        </a:effectRef>
                        <a:fontRef idx="minor">
                          <a:schemeClr val="dk1"/>
                        </a:fontRef>
                      </wps:style>
                      <wps:txbx>
                        <w:txbxContent>
                          <w:p w:rsidR="007D219C" w:rsidRDefault="007D219C" w:rsidP="007D219C">
                            <w:pPr>
                              <w:jc w:val="center"/>
                            </w:pPr>
                            <w:r>
                              <w:t>Select COD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59" style="position:absolute;margin-left:327pt;margin-top:6.4pt;width:114.75pt;height:24.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" fillcolor="white [3201]" strokecolor="black [3200]" strokeweight="1pt">
                <v:textbox>
                  <w:txbxContent>
                    <w:p w:rsidR="007D219C" w:rsidRDefault="007D219C" w:rsidP="007D219C">
                      <w:pPr>
                        <w:jc w:val="center"/>
                      </w:pPr>
                      <w:r>
                        <w:t>Select COD</w:t>
                      </w:r>
                    </w:p>
                  </w:txbxContent>
                </v:textbox>
              </v:rect>
            </w:pict>
          </mc:Fallback>
        </mc:AlternateContent>
      </w:r>
    </w:p>
    <w:p w:rsidR="00051EAD" w:rsidRDefault="007D219C" w:rsidP="00051EAD">
      <w:r>
        <w:rPr>
          <w:noProof/>
          <w:lang w:eastAsia="en-IN"/>
        </w:rPr>
        <mc:AlternateContent>
          <mc:Choice Requires="wps">
            <w:drawing>
              <wp:anchor distT="0" distB="0" distL="114300" distR="114300" simplePos="0" relativeHeight="251715584" behindDoc="0" locked="0" layoutInCell="1" allowOverlap="1">
                <wp:simplePos x="0" y="0"/>
                <wp:positionH relativeFrom="column">
                  <wp:posOffset>4162425</wp:posOffset>
                </wp:positionH>
                <wp:positionV relativeFrom="paragraph">
                  <wp:posOffset>233680</wp:posOffset>
                </wp:positionV>
                <wp:extent cx="1447800" cy="29527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447800" cy="295275"/>
                        </a:xfrm>
                        <a:prstGeom prst="rect">
                          <a:avLst/>
                        </a:prstGeom>
                      </wps:spPr>
                      <wps:style>
                        <a:lnRef idx="2">
                          <a:schemeClr val="dk1"/>
                        </a:lnRef>
                        <a:fillRef idx="1">
                          <a:schemeClr val="lt1"/>
                        </a:fillRef>
                        <a:effectRef idx="0">
                          <a:schemeClr val="dk1"/>
                        </a:effectRef>
                        <a:fontRef idx="minor">
                          <a:schemeClr val="dk1"/>
                        </a:fontRef>
                      </wps:style>
                      <wps:txbx>
                        <w:txbxContent>
                          <w:p w:rsidR="007D219C" w:rsidRDefault="007D219C" w:rsidP="007D219C">
                            <w:pPr>
                              <w:jc w:val="center"/>
                            </w:pPr>
                            <w: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60" style="position:absolute;margin-left:327.75pt;margin-top:18.4pt;width:114pt;height:23.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" fillcolor="white [3201]" strokecolor="black [3200]" strokeweight="1pt">
                <v:textbox>
                  <w:txbxContent>
                    <w:p w:rsidR="007D219C" w:rsidRDefault="007D219C" w:rsidP="007D219C">
                      <w:pPr>
                        <w:jc w:val="center"/>
                      </w:pPr>
                      <w:r>
                        <w:t>Place Order</w:t>
                      </w:r>
                    </w:p>
                  </w:txbxContent>
                </v:textbox>
              </v:rect>
            </w:pict>
          </mc:Fallback>
        </mc:AlternateContent>
      </w:r>
    </w:p>
    <w:p w:rsidR="007D219C" w:rsidRDefault="007D219C" w:rsidP="00051EAD"/>
    <w:p w:rsidR="007D219C" w:rsidRDefault="007D219C" w:rsidP="00051EAD"/>
    <w:p w:rsidR="007D219C" w:rsidRDefault="007D219C" w:rsidP="00051EAD"/>
    <w:p w:rsidR="00D62424" w:rsidRDefault="00D62424" w:rsidP="00051EAD"/>
    <w:p w:rsidR="00D62424" w:rsidRDefault="00D62424" w:rsidP="00051EAD"/>
    <w:p w:rsidR="00D62424" w:rsidRDefault="00D62424" w:rsidP="00051EAD"/>
    <w:p w:rsidR="00D62424" w:rsidRDefault="00D62424" w:rsidP="00051EAD">
      <w:pPr>
        <w:rPr>
          <w:b/>
        </w:rPr>
      </w:pPr>
      <w:r>
        <w:rPr>
          <w:b/>
        </w:rPr>
        <w:lastRenderedPageBreak/>
        <w:t>Draw use case on Online Shopping Product Using Payment Gateway.</w:t>
      </w:r>
    </w:p>
    <w:p w:rsidR="00D62424" w:rsidRPr="00D62424" w:rsidRDefault="00D62424" w:rsidP="00051EAD">
      <w:r>
        <w:rPr>
          <w:noProof/>
          <w:lang w:eastAsia="en-IN"/>
        </w:rPr>
        <mc:AlternateContent>
          <mc:Choice Requires="wps">
            <w:drawing>
              <wp:anchor distT="0" distB="0" distL="114300" distR="114300" simplePos="0" relativeHeight="251724800" behindDoc="0" locked="0" layoutInCell="1" allowOverlap="1">
                <wp:simplePos x="0" y="0"/>
                <wp:positionH relativeFrom="column">
                  <wp:posOffset>3990975</wp:posOffset>
                </wp:positionH>
                <wp:positionV relativeFrom="paragraph">
                  <wp:posOffset>257175</wp:posOffset>
                </wp:positionV>
                <wp:extent cx="1638300" cy="314325"/>
                <wp:effectExtent l="0" t="0" r="19050" b="28575"/>
                <wp:wrapNone/>
                <wp:docPr id="71" name="Rectangle 71"/>
                <wp:cNvGraphicFramePr/>
                <a:graphic xmlns:a="http://schemas.openxmlformats.org/drawingml/2006/main">
                  <a:graphicData uri="http://schemas.microsoft.com/office/word/2010/wordprocessingShape">
                    <wps:wsp>
                      <wps:cNvSpPr/>
                      <wps:spPr>
                        <a:xfrm>
                          <a:off x="0" y="0"/>
                          <a:ext cx="1638300" cy="314325"/>
                        </a:xfrm>
                        <a:prstGeom prst="rect">
                          <a:avLst/>
                        </a:prstGeom>
                      </wps:spPr>
                      <wps:style>
                        <a:lnRef idx="2">
                          <a:schemeClr val="dk1"/>
                        </a:lnRef>
                        <a:fillRef idx="1">
                          <a:schemeClr val="lt1"/>
                        </a:fillRef>
                        <a:effectRef idx="0">
                          <a:schemeClr val="dk1"/>
                        </a:effectRef>
                        <a:fontRef idx="minor">
                          <a:schemeClr val="dk1"/>
                        </a:fontRef>
                      </wps:style>
                      <wps:txbx>
                        <w:txbxContent>
                          <w:p w:rsidR="00D62424" w:rsidRDefault="00D62424" w:rsidP="00D62424">
                            <w:pPr>
                              <w:jc w:val="center"/>
                            </w:pPr>
                            <w:r>
                              <w:t>Open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61" style="position:absolute;margin-left:314.25pt;margin-top:20.25pt;width:129pt;height:24.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" fillcolor="white [3201]" strokecolor="black [3200]" strokeweight="1pt">
                <v:textbox>
                  <w:txbxContent>
                    <w:p w:rsidR="00D62424" w:rsidRDefault="00D62424" w:rsidP="00D62424">
                      <w:pPr>
                        <w:jc w:val="center"/>
                      </w:pPr>
                      <w:r>
                        <w:t>Open App</w:t>
                      </w:r>
                    </w:p>
                  </w:txbxContent>
                </v:textbox>
              </v:rect>
            </w:pict>
          </mc:Fallback>
        </mc:AlternateContent>
      </w:r>
    </w:p>
    <w:p w:rsidR="007D219C" w:rsidRDefault="00690302" w:rsidP="00051EAD">
      <w:r>
        <w:rPr>
          <w:noProof/>
          <w:lang w:eastAsia="en-IN"/>
        </w:rPr>
        <mc:AlternateContent>
          <mc:Choice Requires="wps">
            <w:drawing>
              <wp:anchor distT="0" distB="0" distL="114300" distR="114300" simplePos="0" relativeHeight="251732992" behindDoc="0" locked="0" layoutInCell="1" allowOverlap="1">
                <wp:simplePos x="0" y="0"/>
                <wp:positionH relativeFrom="column">
                  <wp:posOffset>1733550</wp:posOffset>
                </wp:positionH>
                <wp:positionV relativeFrom="paragraph">
                  <wp:posOffset>142875</wp:posOffset>
                </wp:positionV>
                <wp:extent cx="2266950" cy="128587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2266950" cy="128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673C95" id="Straight Connector 80"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136.5pt,11.25pt" to="31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" strokecolor="black [3200]" strokeweight=".5pt">
                <v:stroke joinstyle="miter"/>
              </v:line>
            </w:pict>
          </mc:Fallback>
        </mc:AlternateContent>
      </w:r>
    </w:p>
    <w:p w:rsidR="007D219C" w:rsidRDefault="00690302" w:rsidP="00051EAD">
      <w:r>
        <w:rPr>
          <w:noProof/>
          <w:lang w:eastAsia="en-IN"/>
        </w:rPr>
        <mc:AlternateContent>
          <mc:Choice Requires="wps">
            <w:drawing>
              <wp:anchor distT="0" distB="0" distL="114300" distR="114300" simplePos="0" relativeHeight="251734016" behindDoc="0" locked="0" layoutInCell="1" allowOverlap="1">
                <wp:simplePos x="0" y="0"/>
                <wp:positionH relativeFrom="column">
                  <wp:posOffset>1733549</wp:posOffset>
                </wp:positionH>
                <wp:positionV relativeFrom="paragraph">
                  <wp:posOffset>276860</wp:posOffset>
                </wp:positionV>
                <wp:extent cx="2276475" cy="866775"/>
                <wp:effectExtent l="0" t="0" r="28575" b="28575"/>
                <wp:wrapNone/>
                <wp:docPr id="81" name="Straight Connector 81"/>
                <wp:cNvGraphicFramePr/>
                <a:graphic xmlns:a="http://schemas.openxmlformats.org/drawingml/2006/main">
                  <a:graphicData uri="http://schemas.microsoft.com/office/word/2010/wordprocessingShape">
                    <wps:wsp>
                      <wps:cNvCnPr/>
                      <wps:spPr>
                        <a:xfrm flipV="1">
                          <a:off x="0" y="0"/>
                          <a:ext cx="2276475"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FB8FEE" id="Straight Connector 81"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136.5pt,21.8pt" to="315.75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" strokecolor="black [3200]" strokeweight=".5pt">
                <v:stroke joinstyle="miter"/>
              </v:line>
            </w:pict>
          </mc:Fallback>
        </mc:AlternateContent>
      </w:r>
      <w:r w:rsidR="00D62424">
        <w:rPr>
          <w:noProof/>
          <w:lang w:eastAsia="en-IN"/>
        </w:rPr>
        <mc:AlternateContent>
          <mc:Choice Requires="wps">
            <w:drawing>
              <wp:anchor distT="0" distB="0" distL="114300" distR="114300" simplePos="0" relativeHeight="251725824" behindDoc="0" locked="0" layoutInCell="1" allowOverlap="1">
                <wp:simplePos x="0" y="0"/>
                <wp:positionH relativeFrom="column">
                  <wp:posOffset>4000500</wp:posOffset>
                </wp:positionH>
                <wp:positionV relativeFrom="paragraph">
                  <wp:posOffset>124460</wp:posOffset>
                </wp:positionV>
                <wp:extent cx="1628775" cy="30480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1628775" cy="304800"/>
                        </a:xfrm>
                        <a:prstGeom prst="rect">
                          <a:avLst/>
                        </a:prstGeom>
                      </wps:spPr>
                      <wps:style>
                        <a:lnRef idx="2">
                          <a:schemeClr val="dk1"/>
                        </a:lnRef>
                        <a:fillRef idx="1">
                          <a:schemeClr val="lt1"/>
                        </a:fillRef>
                        <a:effectRef idx="0">
                          <a:schemeClr val="dk1"/>
                        </a:effectRef>
                        <a:fontRef idx="minor">
                          <a:schemeClr val="dk1"/>
                        </a:fontRef>
                      </wps:style>
                      <wps:txbx>
                        <w:txbxContent>
                          <w:p w:rsidR="00D62424" w:rsidRDefault="00D62424" w:rsidP="00D62424">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2" o:spid="_x0000_s1062" style="position:absolute;margin-left:315pt;margin-top:9.8pt;width:128.25pt;height:24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" fillcolor="white [3201]" strokecolor="black [3200]" strokeweight="1pt">
                <v:textbox>
                  <w:txbxContent>
                    <w:p w:rsidR="00D62424" w:rsidRDefault="00D62424" w:rsidP="00D62424">
                      <w:pPr>
                        <w:jc w:val="center"/>
                      </w:pPr>
                      <w:r>
                        <w:t>Login</w:t>
                      </w:r>
                    </w:p>
                  </w:txbxContent>
                </v:textbox>
              </v:rect>
            </w:pict>
          </mc:Fallback>
        </mc:AlternateContent>
      </w:r>
    </w:p>
    <w:p w:rsidR="00051EAD" w:rsidRDefault="00D62424" w:rsidP="00051EAD">
      <w:r>
        <w:rPr>
          <w:noProof/>
          <w:lang w:eastAsia="en-IN"/>
        </w:rPr>
        <mc:AlternateContent>
          <mc:Choice Requires="wps">
            <w:drawing>
              <wp:anchor distT="0" distB="0" distL="114300" distR="114300" simplePos="0" relativeHeight="251726848" behindDoc="0" locked="0" layoutInCell="1" allowOverlap="1">
                <wp:simplePos x="0" y="0"/>
                <wp:positionH relativeFrom="column">
                  <wp:posOffset>4010024</wp:posOffset>
                </wp:positionH>
                <wp:positionV relativeFrom="paragraph">
                  <wp:posOffset>257810</wp:posOffset>
                </wp:positionV>
                <wp:extent cx="1628775" cy="304800"/>
                <wp:effectExtent l="0" t="0" r="28575" b="19050"/>
                <wp:wrapNone/>
                <wp:docPr id="73" name="Rectangle 73"/>
                <wp:cNvGraphicFramePr/>
                <a:graphic xmlns:a="http://schemas.openxmlformats.org/drawingml/2006/main">
                  <a:graphicData uri="http://schemas.microsoft.com/office/word/2010/wordprocessingShape">
                    <wps:wsp>
                      <wps:cNvSpPr/>
                      <wps:spPr>
                        <a:xfrm>
                          <a:off x="0" y="0"/>
                          <a:ext cx="1628775" cy="304800"/>
                        </a:xfrm>
                        <a:prstGeom prst="rect">
                          <a:avLst/>
                        </a:prstGeom>
                      </wps:spPr>
                      <wps:style>
                        <a:lnRef idx="2">
                          <a:schemeClr val="dk1"/>
                        </a:lnRef>
                        <a:fillRef idx="1">
                          <a:schemeClr val="lt1"/>
                        </a:fillRef>
                        <a:effectRef idx="0">
                          <a:schemeClr val="dk1"/>
                        </a:effectRef>
                        <a:fontRef idx="minor">
                          <a:schemeClr val="dk1"/>
                        </a:fontRef>
                      </wps:style>
                      <wps:txbx>
                        <w:txbxContent>
                          <w:p w:rsidR="00D62424" w:rsidRDefault="00D62424" w:rsidP="00D62424">
                            <w:pPr>
                              <w:jc w:val="center"/>
                            </w:pPr>
                            <w:r>
                              <w:t xml:space="preserve">Search Product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3" o:spid="_x0000_s1063" style="position:absolute;margin-left:315.75pt;margin-top:20.3pt;width:128.25pt;height:24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" fillcolor="white [3201]" strokecolor="black [3200]" strokeweight="1pt">
                <v:textbox>
                  <w:txbxContent>
                    <w:p w:rsidR="00D62424" w:rsidRDefault="00D62424" w:rsidP="00D62424">
                      <w:pPr>
                        <w:jc w:val="center"/>
                      </w:pPr>
                      <w:r>
                        <w:t xml:space="preserve">Search Product </w:t>
                      </w:r>
                    </w:p>
                  </w:txbxContent>
                </v:textbox>
              </v:rect>
            </w:pict>
          </mc:Fallback>
        </mc:AlternateContent>
      </w:r>
    </w:p>
    <w:p w:rsidR="00051EAD" w:rsidRDefault="00690302" w:rsidP="00051EAD">
      <w:r>
        <w:rPr>
          <w:noProof/>
          <w:lang w:eastAsia="en-IN"/>
        </w:rPr>
        <mc:AlternateContent>
          <mc:Choice Requires="wps">
            <w:drawing>
              <wp:anchor distT="0" distB="0" distL="114300" distR="114300" simplePos="0" relativeHeight="251735040" behindDoc="0" locked="0" layoutInCell="1" allowOverlap="1">
                <wp:simplePos x="0" y="0"/>
                <wp:positionH relativeFrom="column">
                  <wp:posOffset>1733550</wp:posOffset>
                </wp:positionH>
                <wp:positionV relativeFrom="paragraph">
                  <wp:posOffset>143510</wp:posOffset>
                </wp:positionV>
                <wp:extent cx="2286000" cy="44767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228600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31F86C" id="Straight Connector 82"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136.5pt,11.3pt" to="316.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" strokecolor="black [3200]" strokeweight=".5pt">
                <v:stroke joinstyle="miter"/>
              </v:line>
            </w:pict>
          </mc:Fallback>
        </mc:AlternateContent>
      </w:r>
    </w:p>
    <w:p w:rsidR="00051EAD" w:rsidRDefault="00690302" w:rsidP="00051EAD">
      <w:r>
        <w:rPr>
          <w:noProof/>
          <w:lang w:eastAsia="en-IN"/>
        </w:rPr>
        <mc:AlternateContent>
          <mc:Choice Requires="wps">
            <w:drawing>
              <wp:anchor distT="0" distB="0" distL="114300" distR="114300" simplePos="0" relativeHeight="251736064" behindDoc="0" locked="0" layoutInCell="1" allowOverlap="1">
                <wp:simplePos x="0" y="0"/>
                <wp:positionH relativeFrom="column">
                  <wp:posOffset>1733549</wp:posOffset>
                </wp:positionH>
                <wp:positionV relativeFrom="paragraph">
                  <wp:posOffset>267335</wp:posOffset>
                </wp:positionV>
                <wp:extent cx="2295525" cy="38100"/>
                <wp:effectExtent l="0" t="0" r="28575" b="19050"/>
                <wp:wrapNone/>
                <wp:docPr id="83" name="Straight Connector 83"/>
                <wp:cNvGraphicFramePr/>
                <a:graphic xmlns:a="http://schemas.openxmlformats.org/drawingml/2006/main">
                  <a:graphicData uri="http://schemas.microsoft.com/office/word/2010/wordprocessingShape">
                    <wps:wsp>
                      <wps:cNvCnPr/>
                      <wps:spPr>
                        <a:xfrm flipV="1">
                          <a:off x="0" y="0"/>
                          <a:ext cx="22955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C22E62" id="Straight Connector 83"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136.5pt,21.05pt" to="317.2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" strokecolor="black [3200]" strokeweight=".5pt">
                <v:stroke joinstyle="miter"/>
              </v:line>
            </w:pict>
          </mc:Fallback>
        </mc:AlternateContent>
      </w:r>
      <w:r w:rsidR="00D62424">
        <w:rPr>
          <w:noProof/>
          <w:lang w:eastAsia="en-IN"/>
        </w:rPr>
        <mc:AlternateContent>
          <mc:Choice Requires="wps">
            <w:drawing>
              <wp:anchor distT="0" distB="0" distL="114300" distR="114300" simplePos="0" relativeHeight="251731968" behindDoc="0" locked="0" layoutInCell="1" allowOverlap="1" wp14:anchorId="5A051E04" wp14:editId="115D6775">
                <wp:simplePos x="0" y="0"/>
                <wp:positionH relativeFrom="column">
                  <wp:posOffset>142875</wp:posOffset>
                </wp:positionH>
                <wp:positionV relativeFrom="paragraph">
                  <wp:posOffset>114935</wp:posOffset>
                </wp:positionV>
                <wp:extent cx="1581150" cy="333375"/>
                <wp:effectExtent l="0" t="0" r="19050" b="28575"/>
                <wp:wrapNone/>
                <wp:docPr id="79" name="Rectangle 79"/>
                <wp:cNvGraphicFramePr/>
                <a:graphic xmlns:a="http://schemas.openxmlformats.org/drawingml/2006/main">
                  <a:graphicData uri="http://schemas.microsoft.com/office/word/2010/wordprocessingShape">
                    <wps:wsp>
                      <wps:cNvSpPr/>
                      <wps:spPr>
                        <a:xfrm>
                          <a:off x="0" y="0"/>
                          <a:ext cx="15811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D62424" w:rsidRPr="00D62424" w:rsidRDefault="00D62424" w:rsidP="00D62424">
                            <w:pPr>
                              <w:jc w:val="center"/>
                              <w:rPr>
                                <w:b/>
                              </w:rPr>
                            </w:pPr>
                            <w:r w:rsidRPr="00D62424">
                              <w:rPr>
                                <w:b/>
                              </w:rPr>
                              <w:t xml:space="preserve">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051E04" id="Rectangle 79" o:spid="_x0000_s1064" style="position:absolute;margin-left:11.25pt;margin-top:9.05pt;width:124.5pt;height:26.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" fillcolor="white [3201]" strokecolor="black [3200]" strokeweight="1pt">
                <v:textbox>
                  <w:txbxContent>
                    <w:p w:rsidR="00D62424" w:rsidRPr="00D62424" w:rsidRDefault="00D62424" w:rsidP="00D62424">
                      <w:pPr>
                        <w:jc w:val="center"/>
                        <w:rPr>
                          <w:b/>
                        </w:rPr>
                      </w:pPr>
                      <w:r w:rsidRPr="00D62424">
                        <w:rPr>
                          <w:b/>
                        </w:rPr>
                        <w:t xml:space="preserve">Customer </w:t>
                      </w:r>
                    </w:p>
                  </w:txbxContent>
                </v:textbox>
              </v:rect>
            </w:pict>
          </mc:Fallback>
        </mc:AlternateContent>
      </w:r>
      <w:r w:rsidR="00D62424">
        <w:rPr>
          <w:noProof/>
          <w:lang w:eastAsia="en-IN"/>
        </w:rPr>
        <mc:AlternateContent>
          <mc:Choice Requires="wps">
            <w:drawing>
              <wp:anchor distT="0" distB="0" distL="114300" distR="114300" simplePos="0" relativeHeight="251727872" behindDoc="0" locked="0" layoutInCell="1" allowOverlap="1" wp14:anchorId="217605F5" wp14:editId="47CF5A6D">
                <wp:simplePos x="0" y="0"/>
                <wp:positionH relativeFrom="column">
                  <wp:posOffset>4019550</wp:posOffset>
                </wp:positionH>
                <wp:positionV relativeFrom="paragraph">
                  <wp:posOffset>105410</wp:posOffset>
                </wp:positionV>
                <wp:extent cx="1619250" cy="295275"/>
                <wp:effectExtent l="0" t="0" r="19050" b="28575"/>
                <wp:wrapNone/>
                <wp:docPr id="74" name="Rectangle 74"/>
                <wp:cNvGraphicFramePr/>
                <a:graphic xmlns:a="http://schemas.openxmlformats.org/drawingml/2006/main">
                  <a:graphicData uri="http://schemas.microsoft.com/office/word/2010/wordprocessingShape">
                    <wps:wsp>
                      <wps:cNvSpPr/>
                      <wps:spPr>
                        <a:xfrm>
                          <a:off x="0" y="0"/>
                          <a:ext cx="1619250" cy="295275"/>
                        </a:xfrm>
                        <a:prstGeom prst="rect">
                          <a:avLst/>
                        </a:prstGeom>
                      </wps:spPr>
                      <wps:style>
                        <a:lnRef idx="2">
                          <a:schemeClr val="dk1"/>
                        </a:lnRef>
                        <a:fillRef idx="1">
                          <a:schemeClr val="lt1"/>
                        </a:fillRef>
                        <a:effectRef idx="0">
                          <a:schemeClr val="dk1"/>
                        </a:effectRef>
                        <a:fontRef idx="minor">
                          <a:schemeClr val="dk1"/>
                        </a:fontRef>
                      </wps:style>
                      <wps:txbx>
                        <w:txbxContent>
                          <w:p w:rsidR="00D62424" w:rsidRDefault="00D62424" w:rsidP="00D62424">
                            <w:pPr>
                              <w:jc w:val="center"/>
                            </w:pPr>
                            <w:r>
                              <w:t>Add To Cart/Buy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7605F5" id="Rectangle 74" o:spid="_x0000_s1065" style="position:absolute;margin-left:316.5pt;margin-top:8.3pt;width:127.5pt;height:23.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" fillcolor="white [3201]" strokecolor="black [3200]" strokeweight="1pt">
                <v:textbox>
                  <w:txbxContent>
                    <w:p w:rsidR="00D62424" w:rsidRDefault="00D62424" w:rsidP="00D62424">
                      <w:pPr>
                        <w:jc w:val="center"/>
                      </w:pPr>
                      <w:r>
                        <w:t>Add To Cart/Buy Now</w:t>
                      </w:r>
                    </w:p>
                  </w:txbxContent>
                </v:textbox>
              </v:rect>
            </w:pict>
          </mc:Fallback>
        </mc:AlternateContent>
      </w:r>
    </w:p>
    <w:p w:rsidR="00051EAD" w:rsidRDefault="00690302" w:rsidP="00051EAD">
      <w:r>
        <w:rPr>
          <w:noProof/>
          <w:lang w:eastAsia="en-IN"/>
        </w:rPr>
        <mc:AlternateContent>
          <mc:Choice Requires="wps">
            <w:drawing>
              <wp:anchor distT="0" distB="0" distL="114300" distR="114300" simplePos="0" relativeHeight="251739136" behindDoc="0" locked="0" layoutInCell="1" allowOverlap="1">
                <wp:simplePos x="0" y="0"/>
                <wp:positionH relativeFrom="column">
                  <wp:posOffset>1733550</wp:posOffset>
                </wp:positionH>
                <wp:positionV relativeFrom="paragraph">
                  <wp:posOffset>10160</wp:posOffset>
                </wp:positionV>
                <wp:extent cx="2324100" cy="1257300"/>
                <wp:effectExtent l="0" t="0" r="19050" b="19050"/>
                <wp:wrapNone/>
                <wp:docPr id="86" name="Straight Connector 86"/>
                <wp:cNvGraphicFramePr/>
                <a:graphic xmlns:a="http://schemas.openxmlformats.org/drawingml/2006/main">
                  <a:graphicData uri="http://schemas.microsoft.com/office/word/2010/wordprocessingShape">
                    <wps:wsp>
                      <wps:cNvCnPr/>
                      <wps:spPr>
                        <a:xfrm>
                          <a:off x="0" y="0"/>
                          <a:ext cx="2324100" cy="125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1677A8" id="Straight Connector 86"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36.5pt,.8pt" to="319.5pt,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38112" behindDoc="0" locked="0" layoutInCell="1" allowOverlap="1">
                <wp:simplePos x="0" y="0"/>
                <wp:positionH relativeFrom="column">
                  <wp:posOffset>1733549</wp:posOffset>
                </wp:positionH>
                <wp:positionV relativeFrom="paragraph">
                  <wp:posOffset>10160</wp:posOffset>
                </wp:positionV>
                <wp:extent cx="2314575" cy="847725"/>
                <wp:effectExtent l="0" t="0" r="28575" b="28575"/>
                <wp:wrapNone/>
                <wp:docPr id="85" name="Straight Connector 85"/>
                <wp:cNvGraphicFramePr/>
                <a:graphic xmlns:a="http://schemas.openxmlformats.org/drawingml/2006/main">
                  <a:graphicData uri="http://schemas.microsoft.com/office/word/2010/wordprocessingShape">
                    <wps:wsp>
                      <wps:cNvCnPr/>
                      <wps:spPr>
                        <a:xfrm>
                          <a:off x="0" y="0"/>
                          <a:ext cx="2314575" cy="847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A3C5C8" id="Straight Connector 85"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36.5pt,.8pt" to="318.7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37088" behindDoc="0" locked="0" layoutInCell="1" allowOverlap="1">
                <wp:simplePos x="0" y="0"/>
                <wp:positionH relativeFrom="column">
                  <wp:posOffset>1733550</wp:posOffset>
                </wp:positionH>
                <wp:positionV relativeFrom="paragraph">
                  <wp:posOffset>19685</wp:posOffset>
                </wp:positionV>
                <wp:extent cx="2305050" cy="400050"/>
                <wp:effectExtent l="0" t="0" r="19050" b="19050"/>
                <wp:wrapNone/>
                <wp:docPr id="84" name="Straight Connector 84"/>
                <wp:cNvGraphicFramePr/>
                <a:graphic xmlns:a="http://schemas.openxmlformats.org/drawingml/2006/main">
                  <a:graphicData uri="http://schemas.microsoft.com/office/word/2010/wordprocessingShape">
                    <wps:wsp>
                      <wps:cNvCnPr/>
                      <wps:spPr>
                        <a:xfrm>
                          <a:off x="0" y="0"/>
                          <a:ext cx="230505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B16E39" id="Straight Connector 84"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36.5pt,1.55pt" to="31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" strokecolor="black [3200]" strokeweight=".5pt">
                <v:stroke joinstyle="miter"/>
              </v:line>
            </w:pict>
          </mc:Fallback>
        </mc:AlternateContent>
      </w:r>
      <w:r w:rsidR="00D62424">
        <w:rPr>
          <w:noProof/>
          <w:lang w:eastAsia="en-IN"/>
        </w:rPr>
        <mc:AlternateContent>
          <mc:Choice Requires="wps">
            <w:drawing>
              <wp:anchor distT="0" distB="0" distL="114300" distR="114300" simplePos="0" relativeHeight="251728896" behindDoc="0" locked="0" layoutInCell="1" allowOverlap="1">
                <wp:simplePos x="0" y="0"/>
                <wp:positionH relativeFrom="column">
                  <wp:posOffset>4029075</wp:posOffset>
                </wp:positionH>
                <wp:positionV relativeFrom="paragraph">
                  <wp:posOffset>238760</wp:posOffset>
                </wp:positionV>
                <wp:extent cx="1619250" cy="32385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1619250" cy="323850"/>
                        </a:xfrm>
                        <a:prstGeom prst="rect">
                          <a:avLst/>
                        </a:prstGeom>
                      </wps:spPr>
                      <wps:style>
                        <a:lnRef idx="2">
                          <a:schemeClr val="dk1"/>
                        </a:lnRef>
                        <a:fillRef idx="1">
                          <a:schemeClr val="lt1"/>
                        </a:fillRef>
                        <a:effectRef idx="0">
                          <a:schemeClr val="dk1"/>
                        </a:effectRef>
                        <a:fontRef idx="minor">
                          <a:schemeClr val="dk1"/>
                        </a:fontRef>
                      </wps:style>
                      <wps:txbx>
                        <w:txbxContent>
                          <w:p w:rsidR="00D62424" w:rsidRDefault="00D62424" w:rsidP="00D62424">
                            <w:pPr>
                              <w:jc w:val="center"/>
                            </w:pPr>
                            <w:r>
                              <w:t>Verify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5" o:spid="_x0000_s1066" style="position:absolute;margin-left:317.25pt;margin-top:18.8pt;width:127.5pt;height:25.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" fillcolor="white [3201]" strokecolor="black [3200]" strokeweight="1pt">
                <v:textbox>
                  <w:txbxContent>
                    <w:p w:rsidR="00D62424" w:rsidRDefault="00D62424" w:rsidP="00D62424">
                      <w:pPr>
                        <w:jc w:val="center"/>
                      </w:pPr>
                      <w:r>
                        <w:t>Verify Address</w:t>
                      </w:r>
                    </w:p>
                  </w:txbxContent>
                </v:textbox>
              </v:rect>
            </w:pict>
          </mc:Fallback>
        </mc:AlternateContent>
      </w:r>
    </w:p>
    <w:p w:rsidR="00051EAD" w:rsidRDefault="00051EAD" w:rsidP="00D62424"/>
    <w:p w:rsidR="00D62424" w:rsidRDefault="00D62424" w:rsidP="00D62424">
      <w:r>
        <w:rPr>
          <w:noProof/>
          <w:lang w:eastAsia="en-IN"/>
        </w:rPr>
        <mc:AlternateContent>
          <mc:Choice Requires="wps">
            <w:drawing>
              <wp:anchor distT="0" distB="0" distL="114300" distR="114300" simplePos="0" relativeHeight="251729920" behindDoc="0" locked="0" layoutInCell="1" allowOverlap="1">
                <wp:simplePos x="0" y="0"/>
                <wp:positionH relativeFrom="column">
                  <wp:posOffset>4038600</wp:posOffset>
                </wp:positionH>
                <wp:positionV relativeFrom="paragraph">
                  <wp:posOffset>115570</wp:posOffset>
                </wp:positionV>
                <wp:extent cx="1619250" cy="314325"/>
                <wp:effectExtent l="0" t="0" r="19050" b="28575"/>
                <wp:wrapNone/>
                <wp:docPr id="76" name="Rectangle 76"/>
                <wp:cNvGraphicFramePr/>
                <a:graphic xmlns:a="http://schemas.openxmlformats.org/drawingml/2006/main">
                  <a:graphicData uri="http://schemas.microsoft.com/office/word/2010/wordprocessingShape">
                    <wps:wsp>
                      <wps:cNvSpPr/>
                      <wps:spPr>
                        <a:xfrm>
                          <a:off x="0" y="0"/>
                          <a:ext cx="1619250" cy="314325"/>
                        </a:xfrm>
                        <a:prstGeom prst="rect">
                          <a:avLst/>
                        </a:prstGeom>
                      </wps:spPr>
                      <wps:style>
                        <a:lnRef idx="2">
                          <a:schemeClr val="dk1"/>
                        </a:lnRef>
                        <a:fillRef idx="1">
                          <a:schemeClr val="lt1"/>
                        </a:fillRef>
                        <a:effectRef idx="0">
                          <a:schemeClr val="dk1"/>
                        </a:effectRef>
                        <a:fontRef idx="minor">
                          <a:schemeClr val="dk1"/>
                        </a:fontRef>
                      </wps:style>
                      <wps:txbx>
                        <w:txbxContent>
                          <w:p w:rsidR="00D62424" w:rsidRDefault="00D62424" w:rsidP="00D62424">
                            <w:pPr>
                              <w:jc w:val="center"/>
                            </w:pPr>
                            <w:r>
                              <w:t>Select 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6" o:spid="_x0000_s1067" style="position:absolute;margin-left:318pt;margin-top:9.1pt;width:127.5pt;height:24.7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" fillcolor="white [3201]" strokecolor="black [3200]" strokeweight="1pt">
                <v:textbox>
                  <w:txbxContent>
                    <w:p w:rsidR="00D62424" w:rsidRDefault="00D62424" w:rsidP="00D62424">
                      <w:pPr>
                        <w:jc w:val="center"/>
                      </w:pPr>
                      <w:r>
                        <w:t>Select Payment Gateway</w:t>
                      </w:r>
                    </w:p>
                  </w:txbxContent>
                </v:textbox>
              </v:rect>
            </w:pict>
          </mc:Fallback>
        </mc:AlternateContent>
      </w:r>
    </w:p>
    <w:p w:rsidR="00D62424" w:rsidRPr="00D36CCA" w:rsidRDefault="00D62424">
      <w:pPr>
        <w:pPrChange w:id="62" w:author="acer" w:date="2023-04-02T15:15:00Z">
          <w:pPr>
            <w:tabs>
              <w:tab w:val="left" w:pos="3480"/>
            </w:tabs>
          </w:pPr>
        </w:pPrChange>
      </w:pPr>
      <w:bookmarkStart w:id="63" w:name="_GoBack"/>
      <w:bookmarkEnd w:id="63"/>
      <w:r>
        <w:rPr>
          <w:noProof/>
          <w:lang w:eastAsia="en-IN"/>
        </w:rPr>
        <mc:AlternateContent>
          <mc:Choice Requires="wps">
            <w:drawing>
              <wp:anchor distT="0" distB="0" distL="114300" distR="114300" simplePos="0" relativeHeight="251730944" behindDoc="0" locked="0" layoutInCell="1" allowOverlap="1">
                <wp:simplePos x="0" y="0"/>
                <wp:positionH relativeFrom="column">
                  <wp:posOffset>4048125</wp:posOffset>
                </wp:positionH>
                <wp:positionV relativeFrom="paragraph">
                  <wp:posOffset>258445</wp:posOffset>
                </wp:positionV>
                <wp:extent cx="1619250" cy="314325"/>
                <wp:effectExtent l="0" t="0" r="19050" b="28575"/>
                <wp:wrapNone/>
                <wp:docPr id="78" name="Rectangle 78"/>
                <wp:cNvGraphicFramePr/>
                <a:graphic xmlns:a="http://schemas.openxmlformats.org/drawingml/2006/main">
                  <a:graphicData uri="http://schemas.microsoft.com/office/word/2010/wordprocessingShape">
                    <wps:wsp>
                      <wps:cNvSpPr/>
                      <wps:spPr>
                        <a:xfrm>
                          <a:off x="0" y="0"/>
                          <a:ext cx="1619250" cy="314325"/>
                        </a:xfrm>
                        <a:prstGeom prst="rect">
                          <a:avLst/>
                        </a:prstGeom>
                      </wps:spPr>
                      <wps:style>
                        <a:lnRef idx="2">
                          <a:schemeClr val="dk1"/>
                        </a:lnRef>
                        <a:fillRef idx="1">
                          <a:schemeClr val="lt1"/>
                        </a:fillRef>
                        <a:effectRef idx="0">
                          <a:schemeClr val="dk1"/>
                        </a:effectRef>
                        <a:fontRef idx="minor">
                          <a:schemeClr val="dk1"/>
                        </a:fontRef>
                      </wps:style>
                      <wps:txbx>
                        <w:txbxContent>
                          <w:p w:rsidR="00D62424" w:rsidRDefault="00D62424" w:rsidP="00D62424">
                            <w:pPr>
                              <w:jc w:val="center"/>
                            </w:pPr>
                            <w: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068" style="position:absolute;margin-left:318.75pt;margin-top:20.35pt;width:127.5pt;height:24.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" fillcolor="white [3201]" strokecolor="black [3200]" strokeweight="1pt">
                <v:textbox>
                  <w:txbxContent>
                    <w:p w:rsidR="00D62424" w:rsidRDefault="00D62424" w:rsidP="00D62424">
                      <w:pPr>
                        <w:jc w:val="center"/>
                      </w:pPr>
                      <w:r>
                        <w:t>Place Order</w:t>
                      </w:r>
                    </w:p>
                  </w:txbxContent>
                </v:textbox>
              </v:rect>
            </w:pict>
          </mc:Fallback>
        </mc:AlternateContent>
      </w:r>
    </w:p>
    <w:sectPr w:rsidR="00D62424" w:rsidRPr="00D36C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CFE" w:rsidRDefault="006C1CFE" w:rsidP="006A57BD">
      <w:pPr>
        <w:spacing w:after="0" w:line="240" w:lineRule="auto"/>
      </w:pPr>
      <w:r>
        <w:separator/>
      </w:r>
    </w:p>
  </w:endnote>
  <w:endnote w:type="continuationSeparator" w:id="0">
    <w:p w:rsidR="006C1CFE" w:rsidRDefault="006C1CFE" w:rsidP="006A5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CFE" w:rsidRDefault="006C1CFE" w:rsidP="006A57BD">
      <w:pPr>
        <w:spacing w:after="0" w:line="240" w:lineRule="auto"/>
      </w:pPr>
      <w:r>
        <w:separator/>
      </w:r>
    </w:p>
  </w:footnote>
  <w:footnote w:type="continuationSeparator" w:id="0">
    <w:p w:rsidR="006C1CFE" w:rsidRDefault="006C1CFE" w:rsidP="006A57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F0F39"/>
    <w:multiLevelType w:val="hybridMultilevel"/>
    <w:tmpl w:val="6DE8E4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5D3EB6"/>
    <w:multiLevelType w:val="hybridMultilevel"/>
    <w:tmpl w:val="133422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A97954"/>
    <w:multiLevelType w:val="hybridMultilevel"/>
    <w:tmpl w:val="A080F6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253472"/>
    <w:multiLevelType w:val="hybridMultilevel"/>
    <w:tmpl w:val="58D2DA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7BE4259"/>
    <w:multiLevelType w:val="hybridMultilevel"/>
    <w:tmpl w:val="14320A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A0502F6"/>
    <w:multiLevelType w:val="hybridMultilevel"/>
    <w:tmpl w:val="8D3A95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C22D49"/>
    <w:multiLevelType w:val="hybridMultilevel"/>
    <w:tmpl w:val="F44C8A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FEC0E0D"/>
    <w:multiLevelType w:val="hybridMultilevel"/>
    <w:tmpl w:val="7032B2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635331F"/>
    <w:multiLevelType w:val="hybridMultilevel"/>
    <w:tmpl w:val="C54467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66424EB"/>
    <w:multiLevelType w:val="hybridMultilevel"/>
    <w:tmpl w:val="1A044A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7CF0CD3"/>
    <w:multiLevelType w:val="hybridMultilevel"/>
    <w:tmpl w:val="59F216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89F328C"/>
    <w:multiLevelType w:val="hybridMultilevel"/>
    <w:tmpl w:val="F5181B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F594A1F"/>
    <w:multiLevelType w:val="hybridMultilevel"/>
    <w:tmpl w:val="90BC2A38"/>
    <w:lvl w:ilvl="0" w:tplc="FF2E1D0A">
      <w:start w:val="1"/>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48A6E3B"/>
    <w:multiLevelType w:val="hybridMultilevel"/>
    <w:tmpl w:val="4798247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5C47CD3"/>
    <w:multiLevelType w:val="hybridMultilevel"/>
    <w:tmpl w:val="0434AE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6D14BD0"/>
    <w:multiLevelType w:val="hybridMultilevel"/>
    <w:tmpl w:val="3BD49D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D8A390D"/>
    <w:multiLevelType w:val="hybridMultilevel"/>
    <w:tmpl w:val="C90C70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0D10F9C"/>
    <w:multiLevelType w:val="hybridMultilevel"/>
    <w:tmpl w:val="FE7EB5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0F5654A"/>
    <w:multiLevelType w:val="hybridMultilevel"/>
    <w:tmpl w:val="315AC0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59D1923"/>
    <w:multiLevelType w:val="hybridMultilevel"/>
    <w:tmpl w:val="245AD4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7BC75D0"/>
    <w:multiLevelType w:val="hybridMultilevel"/>
    <w:tmpl w:val="132E3D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DB46A6B"/>
    <w:multiLevelType w:val="hybridMultilevel"/>
    <w:tmpl w:val="A45E2D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E1729F7"/>
    <w:multiLevelType w:val="hybridMultilevel"/>
    <w:tmpl w:val="2DCC34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2563009"/>
    <w:multiLevelType w:val="hybridMultilevel"/>
    <w:tmpl w:val="F8FEEA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2E516B7"/>
    <w:multiLevelType w:val="hybridMultilevel"/>
    <w:tmpl w:val="1E923A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3B70F9B"/>
    <w:multiLevelType w:val="hybridMultilevel"/>
    <w:tmpl w:val="B2AC26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6FB5F9C"/>
    <w:multiLevelType w:val="hybridMultilevel"/>
    <w:tmpl w:val="6786DD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A5125DC"/>
    <w:multiLevelType w:val="hybridMultilevel"/>
    <w:tmpl w:val="5B88E262"/>
    <w:lvl w:ilvl="0" w:tplc="FF2E1D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B1E6A8E"/>
    <w:multiLevelType w:val="hybridMultilevel"/>
    <w:tmpl w:val="473400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BC72959"/>
    <w:multiLevelType w:val="hybridMultilevel"/>
    <w:tmpl w:val="CA720D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C2D0381"/>
    <w:multiLevelType w:val="hybridMultilevel"/>
    <w:tmpl w:val="23FCCE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C92073A"/>
    <w:multiLevelType w:val="hybridMultilevel"/>
    <w:tmpl w:val="D67CD0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D375ABF"/>
    <w:multiLevelType w:val="hybridMultilevel"/>
    <w:tmpl w:val="52C0ED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EAA5ABD"/>
    <w:multiLevelType w:val="hybridMultilevel"/>
    <w:tmpl w:val="A1C81E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03A627F"/>
    <w:multiLevelType w:val="hybridMultilevel"/>
    <w:tmpl w:val="C92ADB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7126D0D"/>
    <w:multiLevelType w:val="hybridMultilevel"/>
    <w:tmpl w:val="BB0417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A98164A"/>
    <w:multiLevelType w:val="hybridMultilevel"/>
    <w:tmpl w:val="B32891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F2A0065"/>
    <w:multiLevelType w:val="hybridMultilevel"/>
    <w:tmpl w:val="83C0FD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22246FB"/>
    <w:multiLevelType w:val="hybridMultilevel"/>
    <w:tmpl w:val="A89265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A00328F"/>
    <w:multiLevelType w:val="hybridMultilevel"/>
    <w:tmpl w:val="8EC6DE7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C9C5347"/>
    <w:multiLevelType w:val="hybridMultilevel"/>
    <w:tmpl w:val="090EA9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23"/>
  </w:num>
  <w:num w:numId="4">
    <w:abstractNumId w:val="14"/>
  </w:num>
  <w:num w:numId="5">
    <w:abstractNumId w:val="19"/>
  </w:num>
  <w:num w:numId="6">
    <w:abstractNumId w:val="0"/>
  </w:num>
  <w:num w:numId="7">
    <w:abstractNumId w:val="29"/>
  </w:num>
  <w:num w:numId="8">
    <w:abstractNumId w:val="2"/>
  </w:num>
  <w:num w:numId="9">
    <w:abstractNumId w:val="33"/>
  </w:num>
  <w:num w:numId="10">
    <w:abstractNumId w:val="13"/>
  </w:num>
  <w:num w:numId="11">
    <w:abstractNumId w:val="20"/>
  </w:num>
  <w:num w:numId="12">
    <w:abstractNumId w:val="24"/>
  </w:num>
  <w:num w:numId="13">
    <w:abstractNumId w:val="27"/>
  </w:num>
  <w:num w:numId="14">
    <w:abstractNumId w:val="38"/>
  </w:num>
  <w:num w:numId="15">
    <w:abstractNumId w:val="39"/>
  </w:num>
  <w:num w:numId="16">
    <w:abstractNumId w:val="36"/>
  </w:num>
  <w:num w:numId="17">
    <w:abstractNumId w:val="21"/>
  </w:num>
  <w:num w:numId="18">
    <w:abstractNumId w:val="25"/>
  </w:num>
  <w:num w:numId="19">
    <w:abstractNumId w:val="18"/>
  </w:num>
  <w:num w:numId="20">
    <w:abstractNumId w:val="40"/>
  </w:num>
  <w:num w:numId="21">
    <w:abstractNumId w:val="8"/>
  </w:num>
  <w:num w:numId="22">
    <w:abstractNumId w:val="32"/>
  </w:num>
  <w:num w:numId="23">
    <w:abstractNumId w:val="31"/>
  </w:num>
  <w:num w:numId="24">
    <w:abstractNumId w:val="34"/>
  </w:num>
  <w:num w:numId="25">
    <w:abstractNumId w:val="15"/>
  </w:num>
  <w:num w:numId="26">
    <w:abstractNumId w:val="28"/>
  </w:num>
  <w:num w:numId="27">
    <w:abstractNumId w:val="3"/>
  </w:num>
  <w:num w:numId="28">
    <w:abstractNumId w:val="9"/>
  </w:num>
  <w:num w:numId="29">
    <w:abstractNumId w:val="4"/>
  </w:num>
  <w:num w:numId="30">
    <w:abstractNumId w:val="7"/>
  </w:num>
  <w:num w:numId="31">
    <w:abstractNumId w:val="30"/>
  </w:num>
  <w:num w:numId="32">
    <w:abstractNumId w:val="11"/>
  </w:num>
  <w:num w:numId="33">
    <w:abstractNumId w:val="16"/>
  </w:num>
  <w:num w:numId="34">
    <w:abstractNumId w:val="10"/>
  </w:num>
  <w:num w:numId="35">
    <w:abstractNumId w:val="1"/>
  </w:num>
  <w:num w:numId="36">
    <w:abstractNumId w:val="5"/>
  </w:num>
  <w:num w:numId="37">
    <w:abstractNumId w:val="37"/>
  </w:num>
  <w:num w:numId="38">
    <w:abstractNumId w:val="26"/>
  </w:num>
  <w:num w:numId="39">
    <w:abstractNumId w:val="35"/>
  </w:num>
  <w:num w:numId="40">
    <w:abstractNumId w:val="6"/>
  </w:num>
  <w:num w:numId="41">
    <w:abstractNumId w:val="17"/>
  </w:num>
  <w:numIdMacAtCleanup w:val="4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B95"/>
    <w:rsid w:val="00051EAD"/>
    <w:rsid w:val="000A40DC"/>
    <w:rsid w:val="000F6BCC"/>
    <w:rsid w:val="00106FB6"/>
    <w:rsid w:val="0013088F"/>
    <w:rsid w:val="001401C0"/>
    <w:rsid w:val="0017083E"/>
    <w:rsid w:val="00174E33"/>
    <w:rsid w:val="00177BB6"/>
    <w:rsid w:val="00187F9A"/>
    <w:rsid w:val="001B18EC"/>
    <w:rsid w:val="001C3A2E"/>
    <w:rsid w:val="001D2A8A"/>
    <w:rsid w:val="001E0A61"/>
    <w:rsid w:val="001E2509"/>
    <w:rsid w:val="00200C35"/>
    <w:rsid w:val="00220E48"/>
    <w:rsid w:val="0027521F"/>
    <w:rsid w:val="002B4EE8"/>
    <w:rsid w:val="002F61F8"/>
    <w:rsid w:val="003014D9"/>
    <w:rsid w:val="00360F26"/>
    <w:rsid w:val="003A1A2D"/>
    <w:rsid w:val="003A6326"/>
    <w:rsid w:val="003D6A2A"/>
    <w:rsid w:val="00456D60"/>
    <w:rsid w:val="00485105"/>
    <w:rsid w:val="004A4142"/>
    <w:rsid w:val="004D29EF"/>
    <w:rsid w:val="0050253B"/>
    <w:rsid w:val="0052058D"/>
    <w:rsid w:val="00534AE3"/>
    <w:rsid w:val="00576A71"/>
    <w:rsid w:val="005B31E6"/>
    <w:rsid w:val="005C6726"/>
    <w:rsid w:val="0061278F"/>
    <w:rsid w:val="0061296A"/>
    <w:rsid w:val="006518AE"/>
    <w:rsid w:val="00690302"/>
    <w:rsid w:val="00697FD3"/>
    <w:rsid w:val="006A32E3"/>
    <w:rsid w:val="006A57BD"/>
    <w:rsid w:val="006C1CFE"/>
    <w:rsid w:val="006C7366"/>
    <w:rsid w:val="006C7B13"/>
    <w:rsid w:val="00715B19"/>
    <w:rsid w:val="00717CE7"/>
    <w:rsid w:val="0072027E"/>
    <w:rsid w:val="0073453A"/>
    <w:rsid w:val="00796B9E"/>
    <w:rsid w:val="007D219C"/>
    <w:rsid w:val="00812B6A"/>
    <w:rsid w:val="00830321"/>
    <w:rsid w:val="00860C03"/>
    <w:rsid w:val="00911B95"/>
    <w:rsid w:val="009302DC"/>
    <w:rsid w:val="00950560"/>
    <w:rsid w:val="009A5CAF"/>
    <w:rsid w:val="00A45B6C"/>
    <w:rsid w:val="00A530A8"/>
    <w:rsid w:val="00A91461"/>
    <w:rsid w:val="00AD6568"/>
    <w:rsid w:val="00AD6807"/>
    <w:rsid w:val="00AE7091"/>
    <w:rsid w:val="00B14C5E"/>
    <w:rsid w:val="00B439C3"/>
    <w:rsid w:val="00B8730E"/>
    <w:rsid w:val="00BE03C8"/>
    <w:rsid w:val="00C15F80"/>
    <w:rsid w:val="00C3104F"/>
    <w:rsid w:val="00C32FB9"/>
    <w:rsid w:val="00C367D5"/>
    <w:rsid w:val="00C5610F"/>
    <w:rsid w:val="00C87CE6"/>
    <w:rsid w:val="00CF24B4"/>
    <w:rsid w:val="00D36CCA"/>
    <w:rsid w:val="00D62366"/>
    <w:rsid w:val="00D62424"/>
    <w:rsid w:val="00D7439F"/>
    <w:rsid w:val="00D7549C"/>
    <w:rsid w:val="00E3396A"/>
    <w:rsid w:val="00E91412"/>
    <w:rsid w:val="00EC71A8"/>
    <w:rsid w:val="00F31512"/>
    <w:rsid w:val="00F37182"/>
    <w:rsid w:val="00F478A1"/>
    <w:rsid w:val="00F827E0"/>
    <w:rsid w:val="00F86CA2"/>
    <w:rsid w:val="00FD7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C40C5-BDA1-47CE-97A8-BC3B8287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95"/>
    <w:pPr>
      <w:ind w:left="720"/>
      <w:contextualSpacing/>
    </w:pPr>
  </w:style>
  <w:style w:type="paragraph" w:styleId="Header">
    <w:name w:val="header"/>
    <w:basedOn w:val="Normal"/>
    <w:link w:val="HeaderChar"/>
    <w:uiPriority w:val="99"/>
    <w:unhideWhenUsed/>
    <w:rsid w:val="006A5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7BD"/>
  </w:style>
  <w:style w:type="paragraph" w:styleId="Footer">
    <w:name w:val="footer"/>
    <w:basedOn w:val="Normal"/>
    <w:link w:val="FooterChar"/>
    <w:uiPriority w:val="99"/>
    <w:unhideWhenUsed/>
    <w:rsid w:val="006A5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7BD"/>
  </w:style>
  <w:style w:type="paragraph" w:styleId="BalloonText">
    <w:name w:val="Balloon Text"/>
    <w:basedOn w:val="Normal"/>
    <w:link w:val="BalloonTextChar"/>
    <w:uiPriority w:val="99"/>
    <w:semiHidden/>
    <w:unhideWhenUsed/>
    <w:rsid w:val="004A41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142"/>
    <w:rPr>
      <w:rFonts w:ascii="Segoe UI" w:hAnsi="Segoe UI" w:cs="Segoe UI"/>
      <w:sz w:val="18"/>
      <w:szCs w:val="18"/>
    </w:rPr>
  </w:style>
  <w:style w:type="table" w:styleId="TableGrid">
    <w:name w:val="Table Grid"/>
    <w:basedOn w:val="TableNormal"/>
    <w:uiPriority w:val="39"/>
    <w:rsid w:val="00A45B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B77D1-E0A5-44BF-AA1A-0F671FC6F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2046</TotalTime>
  <Pages>7</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29</cp:revision>
  <dcterms:created xsi:type="dcterms:W3CDTF">2023-03-29T16:56:00Z</dcterms:created>
  <dcterms:modified xsi:type="dcterms:W3CDTF">2023-04-02T11:14:00Z</dcterms:modified>
</cp:coreProperties>
</file>